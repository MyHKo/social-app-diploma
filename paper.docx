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F6F43" w14:textId="708A593B" w:rsidR="00A45433" w:rsidRPr="00050636" w:rsidRDefault="000B4040" w:rsidP="000B4040">
      <w:pPr>
        <w:pStyle w:val="Title"/>
        <w:jc w:val="center"/>
      </w:pPr>
      <w:r w:rsidRPr="00050636">
        <w:t>Research into capabilities of modern web-development tools</w:t>
      </w:r>
    </w:p>
    <w:p w14:paraId="773C620C" w14:textId="77777777" w:rsidR="000B4040" w:rsidRPr="00050636" w:rsidRDefault="000B4040" w:rsidP="000B4040"/>
    <w:p w14:paraId="6F827707" w14:textId="77777777" w:rsidR="000B4040" w:rsidRPr="00050636" w:rsidRDefault="000B4040" w:rsidP="000B4040"/>
    <w:p w14:paraId="2DE8D59D" w14:textId="77777777" w:rsidR="000B4040" w:rsidRPr="00050636" w:rsidRDefault="000B4040" w:rsidP="000B4040"/>
    <w:p w14:paraId="38FD8853" w14:textId="77777777" w:rsidR="000B4040" w:rsidRPr="00050636" w:rsidRDefault="000B4040" w:rsidP="000B4040"/>
    <w:p w14:paraId="17E6F800" w14:textId="77777777" w:rsidR="000B4040" w:rsidRPr="00050636" w:rsidRDefault="000B4040" w:rsidP="000B4040"/>
    <w:p w14:paraId="25AA375F" w14:textId="77777777" w:rsidR="000B4040" w:rsidRPr="00050636" w:rsidRDefault="000B4040" w:rsidP="000B4040"/>
    <w:p w14:paraId="3A0BF9B4" w14:textId="77777777" w:rsidR="000B4040" w:rsidRPr="00050636" w:rsidRDefault="000B4040" w:rsidP="000B4040"/>
    <w:p w14:paraId="11C1E0A1" w14:textId="77777777" w:rsidR="000B4040" w:rsidRPr="00050636" w:rsidRDefault="000B4040" w:rsidP="000B4040"/>
    <w:p w14:paraId="21D0E42A" w14:textId="77777777" w:rsidR="000B4040" w:rsidRPr="00050636" w:rsidRDefault="000B4040" w:rsidP="000B4040"/>
    <w:p w14:paraId="26986B43" w14:textId="77777777" w:rsidR="000B4040" w:rsidRPr="00050636" w:rsidRDefault="000B4040" w:rsidP="000B4040"/>
    <w:p w14:paraId="7CF6C648" w14:textId="77777777" w:rsidR="000B4040" w:rsidRPr="00050636" w:rsidRDefault="000B4040" w:rsidP="000B4040"/>
    <w:p w14:paraId="0420225C" w14:textId="77777777" w:rsidR="000B4040" w:rsidRPr="00050636" w:rsidRDefault="000B4040" w:rsidP="000B4040"/>
    <w:p w14:paraId="37B8D9A6" w14:textId="77777777" w:rsidR="000B4040" w:rsidRPr="00050636" w:rsidRDefault="000B4040" w:rsidP="000B4040"/>
    <w:p w14:paraId="2F0E0362" w14:textId="77777777" w:rsidR="000B4040" w:rsidRPr="00050636" w:rsidRDefault="000B4040" w:rsidP="000B4040"/>
    <w:p w14:paraId="11A3411D" w14:textId="77777777" w:rsidR="000B4040" w:rsidRPr="00050636" w:rsidRDefault="000B4040" w:rsidP="000B4040"/>
    <w:p w14:paraId="58FAB533" w14:textId="77777777" w:rsidR="000B4040" w:rsidRPr="00050636" w:rsidRDefault="000B4040" w:rsidP="000B4040"/>
    <w:p w14:paraId="7B32B0E5" w14:textId="77777777" w:rsidR="000B4040" w:rsidRPr="00050636" w:rsidRDefault="000B4040" w:rsidP="000B4040"/>
    <w:p w14:paraId="78452F0E" w14:textId="77777777" w:rsidR="000B4040" w:rsidRPr="00050636" w:rsidRDefault="000B4040" w:rsidP="000B4040"/>
    <w:p w14:paraId="3C58325B" w14:textId="77777777" w:rsidR="000B4040" w:rsidRPr="00050636" w:rsidRDefault="000B4040" w:rsidP="000B4040"/>
    <w:p w14:paraId="2FEF2540" w14:textId="77777777" w:rsidR="000B4040" w:rsidRPr="00050636" w:rsidRDefault="000B4040" w:rsidP="000B4040"/>
    <w:p w14:paraId="1365BA48" w14:textId="77777777" w:rsidR="000B4040" w:rsidRPr="00050636" w:rsidRDefault="000B4040" w:rsidP="000B4040"/>
    <w:p w14:paraId="09B1B3EF" w14:textId="77777777" w:rsidR="000B4040" w:rsidRPr="00050636" w:rsidRDefault="000B4040" w:rsidP="000B4040"/>
    <w:p w14:paraId="09D1BC97" w14:textId="77777777" w:rsidR="000B4040" w:rsidRPr="00050636" w:rsidRDefault="000B4040" w:rsidP="000B4040"/>
    <w:p w14:paraId="6773B86B" w14:textId="77777777" w:rsidR="000B4040" w:rsidRPr="00050636" w:rsidRDefault="000B4040" w:rsidP="000B4040"/>
    <w:p w14:paraId="30C89410" w14:textId="47492BD8" w:rsidR="000B4040" w:rsidRPr="00050636" w:rsidRDefault="000B4040" w:rsidP="000B4040">
      <w:pPr>
        <w:pStyle w:val="Heading1"/>
      </w:pPr>
      <w:r w:rsidRPr="00050636">
        <w:lastRenderedPageBreak/>
        <w:t>Table of contents</w:t>
      </w:r>
    </w:p>
    <w:p w14:paraId="151A1492" w14:textId="5A8C1F06" w:rsidR="000B4040" w:rsidRPr="00050636" w:rsidRDefault="000B4040" w:rsidP="000B4040">
      <w:pPr>
        <w:pStyle w:val="Heading2"/>
      </w:pPr>
      <w:r w:rsidRPr="00050636">
        <w:tab/>
        <w:t>Introduction</w:t>
      </w:r>
    </w:p>
    <w:p w14:paraId="4790FD6C" w14:textId="283B9409" w:rsidR="000B4040" w:rsidRPr="00050636" w:rsidRDefault="000B4040" w:rsidP="000B4040">
      <w:pPr>
        <w:pStyle w:val="Heading3"/>
      </w:pPr>
      <w:r w:rsidRPr="00050636">
        <w:tab/>
      </w:r>
      <w:r w:rsidRPr="00050636">
        <w:tab/>
        <w:t>History of web-development</w:t>
      </w:r>
    </w:p>
    <w:p w14:paraId="29230E8F" w14:textId="77777777" w:rsidR="00D012AE" w:rsidRPr="00050636" w:rsidRDefault="000B4040" w:rsidP="00D012AE">
      <w:pPr>
        <w:pStyle w:val="Heading3"/>
      </w:pPr>
      <w:r w:rsidRPr="00050636">
        <w:tab/>
      </w:r>
      <w:r w:rsidRPr="00050636">
        <w:tab/>
        <w:t>Description of the problem</w:t>
      </w:r>
      <w:r w:rsidR="00D012AE" w:rsidRPr="00050636">
        <w:t xml:space="preserve"> </w:t>
      </w:r>
    </w:p>
    <w:p w14:paraId="71AB4670" w14:textId="7EC40A4E" w:rsidR="00D012AE" w:rsidRPr="00050636" w:rsidRDefault="00D012AE" w:rsidP="00D012AE">
      <w:pPr>
        <w:pStyle w:val="Heading3"/>
        <w:ind w:left="720" w:firstLine="720"/>
      </w:pPr>
      <w:r w:rsidRPr="00050636">
        <w:t>Application architecture</w:t>
      </w:r>
    </w:p>
    <w:p w14:paraId="5ADC65C9" w14:textId="2B3461B1" w:rsidR="000B4040" w:rsidRPr="00050636" w:rsidRDefault="000B4040" w:rsidP="000B4040">
      <w:pPr>
        <w:pStyle w:val="Heading3"/>
      </w:pPr>
      <w:r w:rsidRPr="00050636">
        <w:tab/>
      </w:r>
      <w:r w:rsidRPr="00050636">
        <w:tab/>
        <w:t xml:space="preserve">Technology stack </w:t>
      </w:r>
    </w:p>
    <w:p w14:paraId="07A35832" w14:textId="38214FFC" w:rsidR="000B4040" w:rsidRPr="00050636" w:rsidRDefault="000B4040" w:rsidP="00ED4F8A">
      <w:pPr>
        <w:pStyle w:val="Heading2"/>
      </w:pPr>
      <w:r w:rsidRPr="00050636">
        <w:tab/>
      </w:r>
      <w:r w:rsidR="00ED4F8A" w:rsidRPr="00050636">
        <w:t>General Development Tools</w:t>
      </w:r>
    </w:p>
    <w:p w14:paraId="180D913F" w14:textId="5E8D52D8" w:rsidR="00ED4F8A" w:rsidRPr="00050636" w:rsidRDefault="00ED4F8A" w:rsidP="00ED4F8A">
      <w:pPr>
        <w:pStyle w:val="Heading3"/>
      </w:pPr>
      <w:r w:rsidRPr="00050636">
        <w:tab/>
      </w:r>
      <w:r w:rsidRPr="00050636">
        <w:tab/>
        <w:t>Version Control</w:t>
      </w:r>
    </w:p>
    <w:p w14:paraId="76462977" w14:textId="4706878C" w:rsidR="00ED4F8A" w:rsidRPr="00050636" w:rsidRDefault="00ED4F8A" w:rsidP="00ED4F8A">
      <w:pPr>
        <w:pStyle w:val="Heading3"/>
      </w:pPr>
      <w:r w:rsidRPr="00050636">
        <w:tab/>
      </w:r>
      <w:r w:rsidRPr="00050636">
        <w:tab/>
        <w:t>Virtualization</w:t>
      </w:r>
    </w:p>
    <w:p w14:paraId="22FDF6D6" w14:textId="4675AA3A" w:rsidR="00C64DF6" w:rsidRPr="00050636" w:rsidRDefault="00C64DF6" w:rsidP="00C64DF6">
      <w:pPr>
        <w:pStyle w:val="Heading3"/>
      </w:pPr>
      <w:r w:rsidRPr="00050636">
        <w:tab/>
      </w:r>
      <w:r w:rsidRPr="00050636">
        <w:tab/>
        <w:t>Database</w:t>
      </w:r>
    </w:p>
    <w:p w14:paraId="413F450E" w14:textId="11E00156" w:rsidR="00ED4F8A" w:rsidRPr="00050636" w:rsidRDefault="00ED4F8A" w:rsidP="00ED4F8A">
      <w:pPr>
        <w:pStyle w:val="Heading2"/>
      </w:pPr>
      <w:r w:rsidRPr="00050636">
        <w:tab/>
        <w:t>Back-end</w:t>
      </w:r>
    </w:p>
    <w:p w14:paraId="676CD5FD" w14:textId="00500F7B" w:rsidR="00ED4F8A" w:rsidRPr="00050636" w:rsidRDefault="00ED4F8A" w:rsidP="00ED4F8A">
      <w:pPr>
        <w:pStyle w:val="Heading3"/>
      </w:pPr>
      <w:r w:rsidRPr="00050636">
        <w:tab/>
      </w:r>
      <w:r w:rsidRPr="00050636">
        <w:tab/>
      </w:r>
      <w:r w:rsidR="00C64DF6" w:rsidRPr="00050636">
        <w:t>Language and Framework</w:t>
      </w:r>
    </w:p>
    <w:p w14:paraId="6EC27679" w14:textId="77777777" w:rsidR="00064437" w:rsidRPr="00050636" w:rsidRDefault="00064437" w:rsidP="00C64DF6">
      <w:pPr>
        <w:pStyle w:val="Heading3"/>
      </w:pPr>
      <w:r w:rsidRPr="00050636">
        <w:tab/>
      </w:r>
      <w:r w:rsidRPr="00050636">
        <w:tab/>
        <w:t>Packet manager and build tool</w:t>
      </w:r>
    </w:p>
    <w:p w14:paraId="20EF8577" w14:textId="4BA4078C" w:rsidR="00C64DF6" w:rsidRPr="00050636" w:rsidRDefault="00C64DF6" w:rsidP="00C64DF6">
      <w:pPr>
        <w:pStyle w:val="Heading3"/>
      </w:pPr>
      <w:r w:rsidRPr="00050636">
        <w:tab/>
      </w:r>
      <w:r w:rsidRPr="00050636">
        <w:tab/>
        <w:t>RESTful and layered structure</w:t>
      </w:r>
    </w:p>
    <w:p w14:paraId="2008CB46" w14:textId="759042EB" w:rsidR="00C64DF6" w:rsidRPr="00050636" w:rsidRDefault="00C64DF6" w:rsidP="00C64DF6">
      <w:pPr>
        <w:pStyle w:val="Heading3"/>
      </w:pPr>
      <w:r w:rsidRPr="00050636">
        <w:tab/>
      </w:r>
      <w:r w:rsidRPr="00050636">
        <w:tab/>
        <w:t>Connection with the database</w:t>
      </w:r>
    </w:p>
    <w:p w14:paraId="30613273" w14:textId="32266ED1" w:rsidR="00C64DF6" w:rsidRPr="00050636" w:rsidRDefault="00C64DF6" w:rsidP="00C64DF6">
      <w:pPr>
        <w:pStyle w:val="Heading3"/>
      </w:pPr>
      <w:r w:rsidRPr="00050636">
        <w:tab/>
      </w:r>
      <w:r w:rsidRPr="00050636">
        <w:tab/>
        <w:t>Accepting connections from the frontend</w:t>
      </w:r>
    </w:p>
    <w:p w14:paraId="5A9566E4" w14:textId="120204CD" w:rsidR="00C64DF6" w:rsidRPr="00050636" w:rsidRDefault="00C64DF6" w:rsidP="00C64DF6">
      <w:pPr>
        <w:pStyle w:val="Heading3"/>
      </w:pPr>
      <w:r w:rsidRPr="00050636">
        <w:tab/>
      </w:r>
      <w:r w:rsidRPr="00050636">
        <w:tab/>
        <w:t>Authentication and Authorization</w:t>
      </w:r>
    </w:p>
    <w:p w14:paraId="097BF247" w14:textId="7C003956" w:rsidR="00C64DF6" w:rsidRPr="00050636" w:rsidRDefault="00C64DF6" w:rsidP="00C64DF6">
      <w:pPr>
        <w:pStyle w:val="Heading2"/>
      </w:pPr>
      <w:r w:rsidRPr="00050636">
        <w:tab/>
        <w:t>Front-end</w:t>
      </w:r>
    </w:p>
    <w:p w14:paraId="584E0106" w14:textId="35A0B215" w:rsidR="00C64DF6" w:rsidRPr="00050636" w:rsidRDefault="00C64DF6" w:rsidP="00C64DF6">
      <w:pPr>
        <w:pStyle w:val="Heading3"/>
      </w:pPr>
      <w:r w:rsidRPr="00050636">
        <w:tab/>
      </w:r>
      <w:r w:rsidRPr="00050636">
        <w:tab/>
        <w:t>Language and Framework</w:t>
      </w:r>
    </w:p>
    <w:p w14:paraId="599F5E31" w14:textId="7C3979EC" w:rsidR="00064437" w:rsidRPr="00050636" w:rsidRDefault="00064437" w:rsidP="00064437">
      <w:pPr>
        <w:pStyle w:val="Heading3"/>
      </w:pPr>
      <w:r w:rsidRPr="00050636">
        <w:tab/>
      </w:r>
      <w:r w:rsidRPr="00050636">
        <w:tab/>
        <w:t>Packet manager and build tool</w:t>
      </w:r>
    </w:p>
    <w:p w14:paraId="212866AE" w14:textId="25F7E04D" w:rsidR="00064437" w:rsidRPr="00050636" w:rsidRDefault="00064437" w:rsidP="00064437">
      <w:pPr>
        <w:pStyle w:val="Heading3"/>
        <w:ind w:left="720" w:firstLine="720"/>
      </w:pPr>
      <w:r w:rsidRPr="00050636">
        <w:t>Creating styles</w:t>
      </w:r>
    </w:p>
    <w:p w14:paraId="0901F550" w14:textId="2C8BB6EE" w:rsidR="00064437" w:rsidRPr="00050636" w:rsidRDefault="00C64DF6" w:rsidP="00064437">
      <w:pPr>
        <w:pStyle w:val="Heading3"/>
      </w:pPr>
      <w:r w:rsidRPr="00050636">
        <w:tab/>
      </w:r>
      <w:r w:rsidRPr="00050636">
        <w:tab/>
      </w:r>
      <w:r w:rsidR="00064437" w:rsidRPr="00050636">
        <w:t>Getting data from the backend</w:t>
      </w:r>
    </w:p>
    <w:p w14:paraId="4601DC6E" w14:textId="0162981E" w:rsidR="00064437" w:rsidRPr="00050636" w:rsidRDefault="00064437" w:rsidP="00064437">
      <w:pPr>
        <w:pStyle w:val="Heading3"/>
      </w:pPr>
      <w:r w:rsidRPr="00050636">
        <w:tab/>
      </w:r>
      <w:r w:rsidRPr="00050636">
        <w:tab/>
        <w:t>Routing between pages</w:t>
      </w:r>
    </w:p>
    <w:p w14:paraId="4CC5E42F" w14:textId="2C797C7C" w:rsidR="00450DC8" w:rsidRPr="00050636" w:rsidRDefault="00064437" w:rsidP="00450DC8">
      <w:pPr>
        <w:pStyle w:val="Heading3"/>
      </w:pPr>
      <w:r w:rsidRPr="00050636">
        <w:tab/>
      </w:r>
      <w:r w:rsidRPr="00050636">
        <w:tab/>
        <w:t>Managing global variables</w:t>
      </w:r>
    </w:p>
    <w:p w14:paraId="1843380B" w14:textId="09C9B5DF" w:rsidR="00450DC8" w:rsidRPr="00050636" w:rsidRDefault="00017A74" w:rsidP="00450DC8">
      <w:pPr>
        <w:pStyle w:val="Heading1"/>
      </w:pPr>
      <w:r w:rsidRPr="00050636">
        <w:lastRenderedPageBreak/>
        <w:t>Sources</w:t>
      </w:r>
    </w:p>
    <w:p w14:paraId="1A7D03CC" w14:textId="6AA337B1" w:rsidR="00F17E23" w:rsidRPr="00050636" w:rsidRDefault="00D01B3F" w:rsidP="00D01B3F">
      <w:pPr>
        <w:rPr>
          <w:i/>
          <w:iCs/>
        </w:rPr>
      </w:pPr>
      <w:r w:rsidRPr="00050636">
        <w:t>[1] – “</w:t>
      </w:r>
      <w:r w:rsidRPr="00050636">
        <w:rPr>
          <w:b/>
          <w:bCs/>
        </w:rPr>
        <w:t>A Brief History of the Internet</w:t>
      </w:r>
      <w:r w:rsidRPr="00050636">
        <w:t>”,</w:t>
      </w:r>
      <w:r w:rsidR="00F17E23" w:rsidRPr="00050636">
        <w:t xml:space="preserve"> </w:t>
      </w:r>
      <w:r w:rsidR="00F17E23" w:rsidRPr="00050636">
        <w:rPr>
          <w:i/>
          <w:iCs/>
        </w:rPr>
        <w:t>University of Georgia</w:t>
      </w:r>
      <w:r w:rsidR="00970BC7" w:rsidRPr="00050636">
        <w:rPr>
          <w:i/>
          <w:iCs/>
        </w:rPr>
        <w:br/>
      </w:r>
      <w:hyperlink r:id="rId6" w:history="1">
        <w:r w:rsidR="00970BC7" w:rsidRPr="00050636">
          <w:rPr>
            <w:rStyle w:val="Hyperlink"/>
          </w:rPr>
          <w:t>https://www.usg.edu/galileo/skills/unit07/internet07_02.phtml</w:t>
        </w:r>
      </w:hyperlink>
    </w:p>
    <w:p w14:paraId="0755111A" w14:textId="65EF9410" w:rsidR="00F17E23" w:rsidRPr="00050636" w:rsidRDefault="00F17E23" w:rsidP="00D01B3F">
      <w:pPr>
        <w:rPr>
          <w:i/>
          <w:iCs/>
        </w:rPr>
      </w:pPr>
      <w:r w:rsidRPr="00050636">
        <w:t>[2] – “</w:t>
      </w:r>
      <w:r w:rsidRPr="00050636">
        <w:rPr>
          <w:b/>
          <w:bCs/>
        </w:rPr>
        <w:t xml:space="preserve">The </w:t>
      </w:r>
      <w:proofErr w:type="spellStart"/>
      <w:r w:rsidRPr="00050636">
        <w:rPr>
          <w:b/>
          <w:bCs/>
        </w:rPr>
        <w:t>WorldWideWeb</w:t>
      </w:r>
      <w:proofErr w:type="spellEnd"/>
      <w:r w:rsidRPr="00050636">
        <w:rPr>
          <w:b/>
          <w:bCs/>
        </w:rPr>
        <w:t xml:space="preserve"> browser</w:t>
      </w:r>
      <w:r w:rsidRPr="00050636">
        <w:t xml:space="preserve">”, </w:t>
      </w:r>
      <w:r w:rsidRPr="00050636">
        <w:rPr>
          <w:i/>
          <w:iCs/>
        </w:rPr>
        <w:t>Tim Berners-Lee</w:t>
      </w:r>
      <w:r w:rsidR="00970BC7" w:rsidRPr="00050636">
        <w:rPr>
          <w:i/>
          <w:iCs/>
        </w:rPr>
        <w:br/>
      </w:r>
      <w:hyperlink r:id="rId7" w:history="1">
        <w:r w:rsidR="00970BC7" w:rsidRPr="00050636">
          <w:rPr>
            <w:rStyle w:val="Hyperlink"/>
          </w:rPr>
          <w:t>https://www.w3.org/People/Berners-Lee/WorldWideWeb.html</w:t>
        </w:r>
      </w:hyperlink>
    </w:p>
    <w:p w14:paraId="528A439D" w14:textId="511E2428" w:rsidR="00FB13B4" w:rsidRPr="00050636" w:rsidRDefault="00F17E23" w:rsidP="00D01B3F">
      <w:pPr>
        <w:rPr>
          <w:i/>
          <w:iCs/>
        </w:rPr>
      </w:pPr>
      <w:r w:rsidRPr="00050636">
        <w:t>[3]</w:t>
      </w:r>
      <w:r w:rsidR="00FB13B4" w:rsidRPr="00050636">
        <w:t xml:space="preserve"> – “</w:t>
      </w:r>
      <w:r w:rsidR="00FB13B4" w:rsidRPr="00050636">
        <w:rPr>
          <w:b/>
          <w:bCs/>
        </w:rPr>
        <w:t>RFC 883</w:t>
      </w:r>
      <w:r w:rsidR="00FB13B4" w:rsidRPr="00050636">
        <w:t>”, “</w:t>
      </w:r>
      <w:r w:rsidR="00FB13B4" w:rsidRPr="00050636">
        <w:rPr>
          <w:b/>
          <w:bCs/>
        </w:rPr>
        <w:t>RFC 882</w:t>
      </w:r>
      <w:r w:rsidR="00FB13B4" w:rsidRPr="00050636">
        <w:t xml:space="preserve">”, </w:t>
      </w:r>
      <w:r w:rsidR="00FB13B4" w:rsidRPr="00050636">
        <w:rPr>
          <w:i/>
          <w:iCs/>
        </w:rPr>
        <w:t>Paul Mockapetris (1983)</w:t>
      </w:r>
      <w:r w:rsidR="00970BC7" w:rsidRPr="00050636">
        <w:rPr>
          <w:i/>
          <w:iCs/>
        </w:rPr>
        <w:br/>
      </w:r>
      <w:hyperlink r:id="rId8" w:history="1">
        <w:r w:rsidR="00970BC7" w:rsidRPr="00050636">
          <w:rPr>
            <w:rStyle w:val="Hyperlink"/>
            <w:i/>
            <w:iCs/>
          </w:rPr>
          <w:t>https://datatracker.ietf.org/doc/html/rfc883</w:t>
        </w:r>
      </w:hyperlink>
      <w:r w:rsidR="00970BC7" w:rsidRPr="00050636">
        <w:rPr>
          <w:i/>
          <w:iCs/>
        </w:rPr>
        <w:br/>
      </w:r>
      <w:hyperlink r:id="rId9" w:history="1">
        <w:r w:rsidR="00970BC7" w:rsidRPr="00050636">
          <w:rPr>
            <w:rStyle w:val="Hyperlink"/>
            <w:i/>
            <w:iCs/>
          </w:rPr>
          <w:t>https://www.rfc-editor.org/rfc/rfc882</w:t>
        </w:r>
      </w:hyperlink>
    </w:p>
    <w:p w14:paraId="4A6C794B" w14:textId="13ACBBA8" w:rsidR="0031670C" w:rsidRPr="00050636" w:rsidRDefault="0031670C" w:rsidP="00D01B3F">
      <w:r w:rsidRPr="00050636">
        <w:t>[4] – “Hypertext Markup Language (HTML)”, Tim Berners-Lee (1993)</w:t>
      </w:r>
      <w:r w:rsidR="00970BC7" w:rsidRPr="00050636">
        <w:br/>
      </w:r>
      <w:hyperlink r:id="rId10" w:history="1">
        <w:r w:rsidR="00970BC7" w:rsidRPr="00050636">
          <w:rPr>
            <w:rStyle w:val="Hyperlink"/>
          </w:rPr>
          <w:t>https://www.w3.org/MarkUp/draft-ietf-iiir-html-01.txt</w:t>
        </w:r>
      </w:hyperlink>
    </w:p>
    <w:p w14:paraId="04B5358A" w14:textId="5A8FA3F4" w:rsidR="003B4702" w:rsidRPr="00050636" w:rsidRDefault="003B4702" w:rsidP="00D01B3F">
      <w:r w:rsidRPr="00050636">
        <w:t>[5] – “</w:t>
      </w:r>
      <w:r w:rsidRPr="00050636">
        <w:rPr>
          <w:b/>
          <w:bCs/>
        </w:rPr>
        <w:t>History of PHP</w:t>
      </w:r>
      <w:r w:rsidRPr="00050636">
        <w:t>”</w:t>
      </w:r>
      <w:r w:rsidR="00970BC7" w:rsidRPr="00050636">
        <w:br/>
      </w:r>
      <w:hyperlink r:id="rId11" w:history="1">
        <w:r w:rsidR="00970BC7" w:rsidRPr="00050636">
          <w:rPr>
            <w:rStyle w:val="Hyperlink"/>
          </w:rPr>
          <w:t>https://www.php.net/manual/en/history.php.php</w:t>
        </w:r>
      </w:hyperlink>
    </w:p>
    <w:p w14:paraId="1D33D184" w14:textId="1B2B1957" w:rsidR="00587E12" w:rsidRPr="00050636" w:rsidRDefault="00587E12" w:rsidP="00D01B3F">
      <w:pPr>
        <w:rPr>
          <w:i/>
          <w:iCs/>
        </w:rPr>
      </w:pPr>
      <w:r w:rsidRPr="00050636">
        <w:t>[6] – “</w:t>
      </w:r>
      <w:r w:rsidRPr="00050636">
        <w:rPr>
          <w:b/>
          <w:bCs/>
        </w:rPr>
        <w:t>Cascading HTML style sheets -- a proposal</w:t>
      </w:r>
      <w:proofErr w:type="gramStart"/>
      <w:r w:rsidRPr="00050636">
        <w:t xml:space="preserve">”,  </w:t>
      </w:r>
      <w:r w:rsidRPr="00050636">
        <w:rPr>
          <w:i/>
          <w:iCs/>
        </w:rPr>
        <w:t>Håkon</w:t>
      </w:r>
      <w:proofErr w:type="gramEnd"/>
      <w:r w:rsidRPr="00050636">
        <w:rPr>
          <w:i/>
          <w:iCs/>
        </w:rPr>
        <w:t xml:space="preserve"> Wium Lie (1994)</w:t>
      </w:r>
      <w:r w:rsidR="00970BC7" w:rsidRPr="00050636">
        <w:rPr>
          <w:i/>
          <w:iCs/>
        </w:rPr>
        <w:br/>
      </w:r>
      <w:hyperlink r:id="rId12" w:history="1">
        <w:r w:rsidR="00970BC7" w:rsidRPr="00050636">
          <w:rPr>
            <w:rStyle w:val="Hyperlink"/>
          </w:rPr>
          <w:t>https://www.w3.org/People/howcome/p/cascade.html</w:t>
        </w:r>
      </w:hyperlink>
    </w:p>
    <w:p w14:paraId="5BDA0B3A" w14:textId="31ADE775" w:rsidR="00587E12" w:rsidRPr="00050636" w:rsidRDefault="00587E12" w:rsidP="00D01B3F">
      <w:pPr>
        <w:rPr>
          <w:i/>
          <w:iCs/>
        </w:rPr>
      </w:pPr>
      <w:r w:rsidRPr="00050636">
        <w:t>[7] – “</w:t>
      </w:r>
      <w:r w:rsidRPr="00050636">
        <w:rPr>
          <w:b/>
          <w:bCs/>
        </w:rPr>
        <w:t>Cascading Style Sheets, level 1</w:t>
      </w:r>
      <w:proofErr w:type="gramStart"/>
      <w:r w:rsidRPr="00050636">
        <w:t xml:space="preserve">”,  </w:t>
      </w:r>
      <w:r w:rsidRPr="00050636">
        <w:rPr>
          <w:i/>
          <w:iCs/>
        </w:rPr>
        <w:t>Håkon</w:t>
      </w:r>
      <w:proofErr w:type="gramEnd"/>
      <w:r w:rsidRPr="00050636">
        <w:rPr>
          <w:i/>
          <w:iCs/>
        </w:rPr>
        <w:t xml:space="preserve"> Wium Lie, Bert Bos (1996)</w:t>
      </w:r>
      <w:r w:rsidR="00970BC7" w:rsidRPr="00050636">
        <w:rPr>
          <w:i/>
          <w:iCs/>
        </w:rPr>
        <w:br/>
      </w:r>
      <w:hyperlink r:id="rId13" w:history="1">
        <w:r w:rsidR="00970BC7" w:rsidRPr="00050636">
          <w:rPr>
            <w:rStyle w:val="Hyperlink"/>
          </w:rPr>
          <w:t>https://www.w3.org/TR/REC-CSS1-961217</w:t>
        </w:r>
      </w:hyperlink>
    </w:p>
    <w:p w14:paraId="4478DC0F" w14:textId="24A94B06" w:rsidR="00587E12" w:rsidRPr="00050636" w:rsidRDefault="00587E12" w:rsidP="00D01B3F">
      <w:r w:rsidRPr="00050636">
        <w:t>[8] – “</w:t>
      </w:r>
      <w:r w:rsidRPr="00050636">
        <w:rPr>
          <w:b/>
          <w:bCs/>
        </w:rPr>
        <w:t>Introduction, What is JavaScript?</w:t>
      </w:r>
      <w:r w:rsidRPr="00050636">
        <w:t>”</w:t>
      </w:r>
      <w:r w:rsidR="00970BC7" w:rsidRPr="00050636">
        <w:br/>
      </w:r>
      <w:hyperlink r:id="rId14" w:anchor="what_is_javascript" w:history="1">
        <w:r w:rsidR="00970BC7" w:rsidRPr="00050636">
          <w:rPr>
            <w:rStyle w:val="Hyperlink"/>
          </w:rPr>
          <w:t>https://developer.mozilla.org/en-US/docs/Web/JavaScript/Guide/Introduction#what_is_javascript</w:t>
        </w:r>
      </w:hyperlink>
    </w:p>
    <w:p w14:paraId="4682E3EE" w14:textId="5FBE13AF" w:rsidR="00C7573A" w:rsidRPr="00050636" w:rsidRDefault="00C7573A" w:rsidP="00C7573A">
      <w:r w:rsidRPr="00050636">
        <w:t>[9] – “</w:t>
      </w:r>
      <w:r w:rsidRPr="00050636">
        <w:rPr>
          <w:b/>
          <w:bCs/>
        </w:rPr>
        <w:t>ECMAScript: A general purpose, cross-platform programming language</w:t>
      </w:r>
      <w:r w:rsidRPr="00050636">
        <w:t>” (1997)</w:t>
      </w:r>
      <w:r w:rsidR="00970BC7" w:rsidRPr="00050636">
        <w:br/>
      </w:r>
      <w:hyperlink r:id="rId15" w:history="1">
        <w:r w:rsidR="00970BC7" w:rsidRPr="00050636">
          <w:rPr>
            <w:rStyle w:val="Hyperlink"/>
          </w:rPr>
          <w:t>https://ecma-international.org/wp-content/uploads/ECMA-262_1st_edition_june_1997.pdf</w:t>
        </w:r>
      </w:hyperlink>
    </w:p>
    <w:p w14:paraId="403B8195" w14:textId="0203C50E" w:rsidR="00BC264B" w:rsidRPr="00050636" w:rsidRDefault="00BC264B" w:rsidP="00C7573A">
      <w:r w:rsidRPr="00050636">
        <w:t>[10] – “</w:t>
      </w:r>
      <w:r w:rsidRPr="00050636">
        <w:rPr>
          <w:b/>
          <w:bCs/>
        </w:rPr>
        <w:t>Initial</w:t>
      </w:r>
      <w:r w:rsidRPr="00050636">
        <w:t xml:space="preserve"> </w:t>
      </w:r>
      <w:r w:rsidRPr="00050636">
        <w:rPr>
          <w:b/>
          <w:bCs/>
        </w:rPr>
        <w:t>Release of Node JS on GitHub</w:t>
      </w:r>
      <w:r w:rsidRPr="00050636">
        <w:t>”</w:t>
      </w:r>
      <w:r w:rsidR="00970BC7" w:rsidRPr="00050636">
        <w:br/>
      </w:r>
      <w:hyperlink r:id="rId16" w:history="1">
        <w:r w:rsidR="00970BC7" w:rsidRPr="00050636">
          <w:rPr>
            <w:rStyle w:val="Hyperlink"/>
          </w:rPr>
          <w:t>https://github.com/nodejs/node-v0.x-archive/releases/tag/v0.0.1</w:t>
        </w:r>
      </w:hyperlink>
    </w:p>
    <w:p w14:paraId="666F9382" w14:textId="69A576B3" w:rsidR="00486AF7" w:rsidRPr="00050636" w:rsidRDefault="00486AF7" w:rsidP="00C7573A">
      <w:pPr>
        <w:rPr>
          <w:i/>
          <w:iCs/>
        </w:rPr>
      </w:pPr>
      <w:r w:rsidRPr="00050636">
        <w:t>[11] – “</w:t>
      </w:r>
      <w:r w:rsidRPr="00050636">
        <w:rPr>
          <w:b/>
          <w:bCs/>
        </w:rPr>
        <w:t>Standard ECMA-2626</w:t>
      </w:r>
      <w:r w:rsidRPr="00050636">
        <w:rPr>
          <w:b/>
          <w:bCs/>
          <w:vertAlign w:val="superscript"/>
        </w:rPr>
        <w:t>th</w:t>
      </w:r>
      <w:r w:rsidRPr="00050636">
        <w:rPr>
          <w:b/>
          <w:bCs/>
        </w:rPr>
        <w:t xml:space="preserve"> Edition</w:t>
      </w:r>
      <w:r w:rsidRPr="00050636">
        <w:t xml:space="preserve">”, </w:t>
      </w:r>
      <w:r w:rsidRPr="00050636">
        <w:rPr>
          <w:i/>
          <w:iCs/>
        </w:rPr>
        <w:t>(2015)</w:t>
      </w:r>
      <w:r w:rsidR="00970BC7" w:rsidRPr="00050636">
        <w:rPr>
          <w:i/>
          <w:iCs/>
        </w:rPr>
        <w:br/>
      </w:r>
      <w:hyperlink r:id="rId17" w:history="1">
        <w:r w:rsidR="00970BC7" w:rsidRPr="00050636">
          <w:rPr>
            <w:rStyle w:val="Hyperlink"/>
          </w:rPr>
          <w:t>https://262.ecma-international.org/6.0/index.html</w:t>
        </w:r>
      </w:hyperlink>
    </w:p>
    <w:p w14:paraId="60838334" w14:textId="1E5B1878" w:rsidR="00FA047C" w:rsidRPr="00050636" w:rsidRDefault="00486AF7" w:rsidP="00C7573A">
      <w:r w:rsidRPr="00050636">
        <w:t xml:space="preserve">[12] </w:t>
      </w:r>
      <w:proofErr w:type="gramStart"/>
      <w:r w:rsidRPr="00050636">
        <w:t>- ”</w:t>
      </w:r>
      <w:r w:rsidR="00FA047C" w:rsidRPr="00050636">
        <w:rPr>
          <w:b/>
          <w:bCs/>
        </w:rPr>
        <w:t>jail</w:t>
      </w:r>
      <w:proofErr w:type="gramEnd"/>
      <w:r w:rsidR="00FA047C" w:rsidRPr="00050636">
        <w:rPr>
          <w:b/>
          <w:bCs/>
        </w:rPr>
        <w:t>, section 9</w:t>
      </w:r>
      <w:r w:rsidRPr="00050636">
        <w:t>”</w:t>
      </w:r>
      <w:r w:rsidR="00970BC7" w:rsidRPr="00050636">
        <w:br/>
      </w:r>
      <w:hyperlink r:id="rId18" w:history="1">
        <w:r w:rsidR="00970BC7" w:rsidRPr="00050636">
          <w:rPr>
            <w:rStyle w:val="Hyperlink"/>
          </w:rPr>
          <w:t>https://docs-archive.freebsd.org/44doc/papers/jail/jail-9.html</w:t>
        </w:r>
      </w:hyperlink>
    </w:p>
    <w:p w14:paraId="78586AEF" w14:textId="6527E84D" w:rsidR="00FA047C" w:rsidRPr="00050636" w:rsidRDefault="00FA047C" w:rsidP="00450DC8">
      <w:r w:rsidRPr="00050636">
        <w:t>[13] – “</w:t>
      </w:r>
      <w:r w:rsidRPr="00050636">
        <w:rPr>
          <w:b/>
          <w:bCs/>
        </w:rPr>
        <w:t>Chapter 17. Jails and Containers</w:t>
      </w:r>
      <w:r w:rsidRPr="00050636">
        <w:t>”</w:t>
      </w:r>
      <w:r w:rsidR="00970BC7" w:rsidRPr="00050636">
        <w:br/>
      </w:r>
      <w:hyperlink r:id="rId19" w:history="1">
        <w:r w:rsidR="00970BC7" w:rsidRPr="00050636">
          <w:rPr>
            <w:rStyle w:val="Hyperlink"/>
          </w:rPr>
          <w:t>https://docs.freebsd.org/en/books/handbook/jails</w:t>
        </w:r>
      </w:hyperlink>
    </w:p>
    <w:p w14:paraId="7273B9D9" w14:textId="50E7E618" w:rsidR="00F17E23" w:rsidRPr="00050636" w:rsidRDefault="00450DC8" w:rsidP="00450DC8">
      <w:r w:rsidRPr="00050636">
        <w:t>[1</w:t>
      </w:r>
      <w:r w:rsidR="00FA047C" w:rsidRPr="00050636">
        <w:t>4</w:t>
      </w:r>
      <w:r w:rsidRPr="00050636">
        <w:t>] – “</w:t>
      </w:r>
      <w:r w:rsidRPr="00050636">
        <w:rPr>
          <w:b/>
          <w:bCs/>
        </w:rPr>
        <w:t>Design, implementation, and evaluation of a Revision Control System</w:t>
      </w:r>
      <w:r w:rsidRPr="00050636">
        <w:t>”</w:t>
      </w:r>
      <w:r w:rsidR="007B325D" w:rsidRPr="00050636">
        <w:t xml:space="preserve">, </w:t>
      </w:r>
      <w:r w:rsidR="007B325D" w:rsidRPr="00050636">
        <w:rPr>
          <w:i/>
          <w:iCs/>
        </w:rPr>
        <w:t>Tichy, Walter (1982)</w:t>
      </w:r>
      <w:r w:rsidR="00970BC7" w:rsidRPr="00050636">
        <w:br/>
      </w:r>
      <w:r w:rsidR="00F17E23" w:rsidRPr="00050636">
        <w:t>https://dl.acm.org/doi/10.5555/800254.807748</w:t>
      </w:r>
    </w:p>
    <w:p w14:paraId="410D2B89" w14:textId="6F8687EE" w:rsidR="00F17E23" w:rsidRPr="00050636" w:rsidRDefault="007B325D" w:rsidP="00450DC8">
      <w:pPr>
        <w:rPr>
          <w:i/>
          <w:iCs/>
        </w:rPr>
      </w:pPr>
      <w:r w:rsidRPr="00050636">
        <w:lastRenderedPageBreak/>
        <w:t>[</w:t>
      </w:r>
      <w:r w:rsidR="00FA047C" w:rsidRPr="00050636">
        <w:t>15</w:t>
      </w:r>
      <w:r w:rsidRPr="00050636">
        <w:t>] – “</w:t>
      </w:r>
      <w:r w:rsidRPr="00050636">
        <w:rPr>
          <w:b/>
          <w:bCs/>
        </w:rPr>
        <w:t>The Source Code Control System</w:t>
      </w:r>
      <w:r w:rsidRPr="00050636">
        <w:t xml:space="preserve">”, </w:t>
      </w:r>
      <w:r w:rsidRPr="00050636">
        <w:rPr>
          <w:i/>
          <w:iCs/>
        </w:rPr>
        <w:t>Rochkind, Marc J. (1975)</w:t>
      </w:r>
      <w:r w:rsidR="00970BC7" w:rsidRPr="00050636">
        <w:rPr>
          <w:i/>
          <w:iCs/>
        </w:rPr>
        <w:br/>
      </w:r>
      <w:r w:rsidR="00F17E23" w:rsidRPr="00050636">
        <w:t>https://web.archive.org/web/20110525193926/http://basepath.com/aup/talks/SCCS-Slideshow.pdf</w:t>
      </w:r>
    </w:p>
    <w:p w14:paraId="2CBE02F5" w14:textId="1A121893" w:rsidR="00017A74" w:rsidRPr="00050636" w:rsidRDefault="00017A74" w:rsidP="00450DC8">
      <w:pPr>
        <w:rPr>
          <w:i/>
          <w:iCs/>
        </w:rPr>
      </w:pPr>
      <w:r w:rsidRPr="00050636">
        <w:t>[</w:t>
      </w:r>
      <w:r w:rsidR="00FA047C" w:rsidRPr="00050636">
        <w:t>16</w:t>
      </w:r>
      <w:r w:rsidRPr="00050636">
        <w:t>] – “</w:t>
      </w:r>
      <w:r w:rsidRPr="00050636">
        <w:rPr>
          <w:b/>
          <w:bCs/>
        </w:rPr>
        <w:t>Initial revision of "git", the information manager from hell</w:t>
      </w:r>
      <w:r w:rsidRPr="00050636">
        <w:t xml:space="preserve">”, </w:t>
      </w:r>
      <w:r w:rsidRPr="00050636">
        <w:rPr>
          <w:i/>
          <w:iCs/>
        </w:rPr>
        <w:t>Linus Torvalds (2005)</w:t>
      </w:r>
      <w:r w:rsidR="00970BC7" w:rsidRPr="00050636">
        <w:rPr>
          <w:i/>
          <w:iCs/>
        </w:rPr>
        <w:br/>
      </w:r>
      <w:hyperlink r:id="rId20" w:history="1">
        <w:r w:rsidR="00970BC7" w:rsidRPr="00050636">
          <w:rPr>
            <w:rStyle w:val="Hyperlink"/>
          </w:rPr>
          <w:t>https://github.com/git/git/commit/e83c5163316f89bfbde7d9ab23ca2e25604af290</w:t>
        </w:r>
      </w:hyperlink>
    </w:p>
    <w:p w14:paraId="55230CC6" w14:textId="722A4358" w:rsidR="003950E4" w:rsidRPr="00050636" w:rsidRDefault="003950E4" w:rsidP="00450DC8">
      <w:r w:rsidRPr="00050636">
        <w:t>[</w:t>
      </w:r>
      <w:r w:rsidR="00FA047C" w:rsidRPr="00050636">
        <w:t>17]</w:t>
      </w:r>
      <w:r w:rsidRPr="00050636">
        <w:t xml:space="preserve"> – “</w:t>
      </w:r>
      <w:r w:rsidRPr="00050636">
        <w:rPr>
          <w:b/>
          <w:bCs/>
        </w:rPr>
        <w:t>1.1 Getting Started - About Version Control</w:t>
      </w:r>
      <w:r w:rsidRPr="00050636">
        <w:t>”</w:t>
      </w:r>
      <w:r w:rsidR="00970BC7" w:rsidRPr="00050636">
        <w:br/>
      </w:r>
      <w:hyperlink r:id="rId21" w:history="1">
        <w:r w:rsidR="00970BC7" w:rsidRPr="00050636">
          <w:rPr>
            <w:rStyle w:val="Hyperlink"/>
          </w:rPr>
          <w:t>https://git-scm.com/book/en/v2/Getting-Started-About-Version-Control</w:t>
        </w:r>
      </w:hyperlink>
    </w:p>
    <w:p w14:paraId="622F738B" w14:textId="6261695D" w:rsidR="00453E5A" w:rsidRPr="00050636" w:rsidRDefault="00453E5A" w:rsidP="00450DC8">
      <w:pPr>
        <w:rPr>
          <w:i/>
          <w:iCs/>
        </w:rPr>
      </w:pPr>
      <w:r w:rsidRPr="00050636">
        <w:t>[</w:t>
      </w:r>
      <w:r w:rsidR="00FA047C" w:rsidRPr="00050636">
        <w:t>18]</w:t>
      </w:r>
      <w:r w:rsidRPr="00050636">
        <w:t xml:space="preserve"> – “</w:t>
      </w:r>
      <w:r w:rsidRPr="00050636">
        <w:rPr>
          <w:b/>
          <w:bCs/>
        </w:rPr>
        <w:t>Commits are snapshots, not diffs</w:t>
      </w:r>
      <w:r w:rsidRPr="00050636">
        <w:t xml:space="preserve">”, </w:t>
      </w:r>
      <w:r w:rsidRPr="00050636">
        <w:rPr>
          <w:i/>
          <w:iCs/>
        </w:rPr>
        <w:t xml:space="preserve">Derrick </w:t>
      </w:r>
      <w:proofErr w:type="spellStart"/>
      <w:r w:rsidRPr="00050636">
        <w:rPr>
          <w:i/>
          <w:iCs/>
        </w:rPr>
        <w:t>Stolee</w:t>
      </w:r>
      <w:proofErr w:type="spellEnd"/>
      <w:r w:rsidRPr="00050636">
        <w:rPr>
          <w:i/>
          <w:iCs/>
        </w:rPr>
        <w:t xml:space="preserve"> (2020)</w:t>
      </w:r>
      <w:r w:rsidR="00970BC7" w:rsidRPr="00050636">
        <w:rPr>
          <w:i/>
          <w:iCs/>
        </w:rPr>
        <w:br/>
      </w:r>
      <w:hyperlink r:id="rId22" w:history="1">
        <w:r w:rsidR="00970BC7" w:rsidRPr="00050636">
          <w:rPr>
            <w:rStyle w:val="Hyperlink"/>
          </w:rPr>
          <w:t>https://github.blog/open-source/git/commits-are-snapshots-not-diffs</w:t>
        </w:r>
      </w:hyperlink>
    </w:p>
    <w:p w14:paraId="2C7092B7" w14:textId="57D9A33E" w:rsidR="001E6D0A" w:rsidRPr="00050636" w:rsidRDefault="001E6D0A" w:rsidP="00450DC8">
      <w:r w:rsidRPr="00050636">
        <w:t>[19] – “</w:t>
      </w:r>
      <w:r w:rsidRPr="00050636">
        <w:rPr>
          <w:b/>
          <w:bCs/>
        </w:rPr>
        <w:t>Server Operating System Market Volume</w:t>
      </w:r>
      <w:r w:rsidRPr="00050636">
        <w:t>”</w:t>
      </w:r>
      <w:r w:rsidR="00970BC7" w:rsidRPr="00050636">
        <w:br/>
      </w:r>
      <w:hyperlink r:id="rId23" w:history="1">
        <w:r w:rsidR="00970BC7" w:rsidRPr="00050636">
          <w:rPr>
            <w:rStyle w:val="Hyperlink"/>
          </w:rPr>
          <w:t>https://www.fortunebusinessinsights.com/server-operating-system-market-106601</w:t>
        </w:r>
      </w:hyperlink>
    </w:p>
    <w:p w14:paraId="5CC460E5" w14:textId="32FE3EFB" w:rsidR="005C1BF2" w:rsidRPr="00050636" w:rsidRDefault="005C1BF2" w:rsidP="00450DC8">
      <w:r w:rsidRPr="00050636">
        <w:t>[20] – “</w:t>
      </w:r>
      <w:r w:rsidRPr="00050636">
        <w:rPr>
          <w:b/>
          <w:bCs/>
        </w:rPr>
        <w:t>What is containerization?</w:t>
      </w:r>
      <w:r w:rsidRPr="00050636">
        <w:t>”</w:t>
      </w:r>
      <w:r w:rsidR="00970BC7" w:rsidRPr="00050636">
        <w:br/>
      </w:r>
      <w:hyperlink r:id="rId24" w:history="1">
        <w:r w:rsidR="00970BC7" w:rsidRPr="00050636">
          <w:rPr>
            <w:rStyle w:val="Hyperlink"/>
          </w:rPr>
          <w:t>https://www.redhat.com/en/topics/cloud-native-apps/what-is-containerization</w:t>
        </w:r>
      </w:hyperlink>
    </w:p>
    <w:p w14:paraId="53507993" w14:textId="69785550" w:rsidR="008A3A2B" w:rsidRPr="00050636" w:rsidRDefault="008A3A2B" w:rsidP="00450DC8">
      <w:pPr>
        <w:rPr>
          <w:b/>
          <w:bCs/>
        </w:rPr>
      </w:pPr>
      <w:r w:rsidRPr="00050636">
        <w:t>[21] – “</w:t>
      </w:r>
      <w:proofErr w:type="spellStart"/>
      <w:r w:rsidRPr="00050636">
        <w:rPr>
          <w:b/>
          <w:bCs/>
        </w:rPr>
        <w:t>Dockerfile</w:t>
      </w:r>
      <w:proofErr w:type="spellEnd"/>
      <w:r w:rsidRPr="00050636">
        <w:rPr>
          <w:b/>
          <w:bCs/>
        </w:rPr>
        <w:t xml:space="preserve"> reference</w:t>
      </w:r>
      <w:r w:rsidRPr="00050636">
        <w:t>”</w:t>
      </w:r>
      <w:r w:rsidR="00970BC7" w:rsidRPr="00050636">
        <w:rPr>
          <w:b/>
          <w:bCs/>
        </w:rPr>
        <w:br/>
      </w:r>
      <w:hyperlink r:id="rId25" w:history="1">
        <w:r w:rsidR="00970BC7" w:rsidRPr="00050636">
          <w:rPr>
            <w:rStyle w:val="Hyperlink"/>
          </w:rPr>
          <w:t>https://docs.docker.com/reference/dockerfile</w:t>
        </w:r>
      </w:hyperlink>
    </w:p>
    <w:p w14:paraId="73C1033E" w14:textId="378AF70A" w:rsidR="006C58A8" w:rsidRPr="00050636" w:rsidRDefault="006C58A8" w:rsidP="00450DC8">
      <w:r w:rsidRPr="00050636">
        <w:t>[22] – “</w:t>
      </w:r>
      <w:r w:rsidRPr="00050636">
        <w:rPr>
          <w:b/>
          <w:bCs/>
        </w:rPr>
        <w:t>Welcome to Apache Maven</w:t>
      </w:r>
      <w:r w:rsidRPr="00050636">
        <w:t>”</w:t>
      </w:r>
      <w:r w:rsidR="00970BC7" w:rsidRPr="00050636">
        <w:br/>
      </w:r>
      <w:hyperlink r:id="rId26" w:history="1">
        <w:r w:rsidR="00970BC7" w:rsidRPr="00050636">
          <w:rPr>
            <w:rStyle w:val="Hyperlink"/>
          </w:rPr>
          <w:t>https://maven.apache.org</w:t>
        </w:r>
      </w:hyperlink>
    </w:p>
    <w:p w14:paraId="76552F05" w14:textId="37686D0E" w:rsidR="00970BC7" w:rsidRPr="00050636" w:rsidRDefault="00970BC7" w:rsidP="00450DC8">
      <w:r w:rsidRPr="00050636">
        <w:t>[23] – “</w:t>
      </w:r>
      <w:r w:rsidRPr="00050636">
        <w:rPr>
          <w:b/>
          <w:bCs/>
        </w:rPr>
        <w:t>Networking overview</w:t>
      </w:r>
      <w:r w:rsidRPr="00050636">
        <w:t>”</w:t>
      </w:r>
      <w:r w:rsidRPr="00050636">
        <w:br/>
      </w:r>
      <w:hyperlink r:id="rId27" w:history="1">
        <w:r w:rsidRPr="00050636">
          <w:rPr>
            <w:rStyle w:val="Hyperlink"/>
          </w:rPr>
          <w:t>https://docs.docker.com/engine/network</w:t>
        </w:r>
      </w:hyperlink>
    </w:p>
    <w:p w14:paraId="18D4488F" w14:textId="6DB00C09" w:rsidR="00970BC7" w:rsidRPr="00050636" w:rsidRDefault="00970BC7" w:rsidP="00450DC8">
      <w:r w:rsidRPr="00050636">
        <w:t>[24] – “</w:t>
      </w:r>
      <w:r w:rsidRPr="00050636">
        <w:rPr>
          <w:b/>
          <w:bCs/>
        </w:rPr>
        <w:t>Bind</w:t>
      </w:r>
      <w:r w:rsidRPr="00050636">
        <w:t xml:space="preserve"> </w:t>
      </w:r>
      <w:r w:rsidRPr="00050636">
        <w:rPr>
          <w:b/>
          <w:bCs/>
        </w:rPr>
        <w:t>mounts</w:t>
      </w:r>
      <w:r w:rsidRPr="00050636">
        <w:t>”</w:t>
      </w:r>
      <w:r w:rsidRPr="00050636">
        <w:br/>
        <w:t>https://docs.docker.com/engine/storage/bind-mounts</w:t>
      </w:r>
    </w:p>
    <w:p w14:paraId="7628F977" w14:textId="53BAA2EA" w:rsidR="00970BC7" w:rsidRPr="00050636" w:rsidRDefault="00970BC7" w:rsidP="00450DC8">
      <w:r w:rsidRPr="00050636">
        <w:t>[25] – “</w:t>
      </w:r>
      <w:r w:rsidRPr="00050636">
        <w:rPr>
          <w:b/>
          <w:bCs/>
        </w:rPr>
        <w:t>Volumes</w:t>
      </w:r>
      <w:r w:rsidRPr="00050636">
        <w:t>”</w:t>
      </w:r>
      <w:r w:rsidRPr="00050636">
        <w:br/>
        <w:t>https://docs.docker.com/engine/storage/volumes</w:t>
      </w:r>
    </w:p>
    <w:p w14:paraId="78EA8718" w14:textId="3552273B" w:rsidR="00CB2B70" w:rsidRDefault="00CB2B70" w:rsidP="00450DC8">
      <w:r w:rsidRPr="00050636">
        <w:t>[2</w:t>
      </w:r>
      <w:r w:rsidR="00970BC7" w:rsidRPr="00050636">
        <w:t>6</w:t>
      </w:r>
      <w:r w:rsidRPr="00050636">
        <w:t>] – “</w:t>
      </w:r>
      <w:r w:rsidRPr="00050636">
        <w:rPr>
          <w:b/>
          <w:bCs/>
        </w:rPr>
        <w:t>Docker Compose</w:t>
      </w:r>
      <w:r w:rsidRPr="00050636">
        <w:t>”</w:t>
      </w:r>
      <w:r w:rsidR="00970BC7" w:rsidRPr="00050636">
        <w:br/>
      </w:r>
      <w:hyperlink r:id="rId28" w:history="1">
        <w:r w:rsidR="002F2DB2" w:rsidRPr="00560CC4">
          <w:rPr>
            <w:rStyle w:val="Hyperlink"/>
          </w:rPr>
          <w:t>https://docs.docker.com/compose</w:t>
        </w:r>
      </w:hyperlink>
    </w:p>
    <w:p w14:paraId="4336D549" w14:textId="06844FF9" w:rsidR="002F2DB2" w:rsidRDefault="002F2DB2" w:rsidP="00450DC8">
      <w:r>
        <w:t xml:space="preserve">[27] – </w:t>
      </w:r>
      <w:r>
        <w:rPr>
          <w:b/>
          <w:bCs/>
        </w:rPr>
        <w:t>“</w:t>
      </w:r>
      <w:r w:rsidRPr="002F2DB2">
        <w:rPr>
          <w:b/>
          <w:bCs/>
        </w:rPr>
        <w:t>DB-Engines Ranking</w:t>
      </w:r>
      <w:r>
        <w:rPr>
          <w:b/>
          <w:bCs/>
        </w:rPr>
        <w:t>”</w:t>
      </w:r>
      <w:r>
        <w:rPr>
          <w:b/>
          <w:bCs/>
        </w:rPr>
        <w:br/>
      </w:r>
      <w:hyperlink r:id="rId29" w:history="1">
        <w:r w:rsidR="009E7576" w:rsidRPr="00936551">
          <w:rPr>
            <w:rStyle w:val="Hyperlink"/>
          </w:rPr>
          <w:t>https://db-engines.com/en/ranking</w:t>
        </w:r>
      </w:hyperlink>
    </w:p>
    <w:p w14:paraId="61079290" w14:textId="2394C965" w:rsidR="009E7576" w:rsidRDefault="009E7576" w:rsidP="00450DC8">
      <w:r>
        <w:t>[28] – “</w:t>
      </w:r>
      <w:r w:rsidRPr="009E7576">
        <w:rPr>
          <w:b/>
          <w:bCs/>
        </w:rPr>
        <w:t>License</w:t>
      </w:r>
      <w:r>
        <w:t>”</w:t>
      </w:r>
      <w:r>
        <w:br/>
      </w:r>
      <w:hyperlink r:id="rId30" w:history="1">
        <w:r w:rsidR="00342A38" w:rsidRPr="00C414AD">
          <w:rPr>
            <w:rStyle w:val="Hyperlink"/>
          </w:rPr>
          <w:t>https://www.postgresql.org/about/licence</w:t>
        </w:r>
      </w:hyperlink>
    </w:p>
    <w:p w14:paraId="496113CE" w14:textId="6DFF23C2" w:rsidR="00342A38" w:rsidRDefault="00342A38" w:rsidP="00450DC8">
      <w:r>
        <w:t>[29] – “</w:t>
      </w:r>
      <w:bookmarkStart w:id="0" w:name="MVCC"/>
      <w:r w:rsidRPr="00342A38">
        <w:rPr>
          <w:b/>
          <w:bCs/>
        </w:rPr>
        <w:t>Chapter 9. Multi-Version Concurrency Control</w:t>
      </w:r>
      <w:bookmarkEnd w:id="0"/>
      <w:r>
        <w:t>”</w:t>
      </w:r>
      <w:r>
        <w:br/>
      </w:r>
      <w:hyperlink r:id="rId31" w:history="1">
        <w:r w:rsidR="00CE530A" w:rsidRPr="000F5143">
          <w:rPr>
            <w:rStyle w:val="Hyperlink"/>
          </w:rPr>
          <w:t>https://www.postgresql.org/docs/7.1/mvcc.html</w:t>
        </w:r>
      </w:hyperlink>
    </w:p>
    <w:p w14:paraId="0B007D4B" w14:textId="4D989BA6" w:rsidR="00CE530A" w:rsidRDefault="00CE530A" w:rsidP="00450DC8">
      <w:pPr>
        <w:rPr>
          <w:ins w:id="1" w:author="Mykola Horbenko" w:date="2025-07-12T19:05:00Z" w16du:dateUtc="2025-07-12T16:05:00Z"/>
        </w:rPr>
      </w:pPr>
      <w:r>
        <w:t>[30] – “</w:t>
      </w:r>
      <w:r w:rsidR="00352056" w:rsidRPr="00352056">
        <w:rPr>
          <w:b/>
          <w:bCs/>
        </w:rPr>
        <w:t>PostgreSQL Concurrency with MVCC</w:t>
      </w:r>
      <w:r>
        <w:t>”</w:t>
      </w:r>
      <w:r w:rsidR="00352056">
        <w:br/>
      </w:r>
      <w:ins w:id="2" w:author="Mykola Horbenko" w:date="2025-07-12T19:05:00Z" w16du:dateUtc="2025-07-12T16:05:00Z">
        <w:r w:rsidR="00CA7502">
          <w:rPr>
            <w:lang w:val="uk-UA"/>
          </w:rPr>
          <w:fldChar w:fldCharType="begin"/>
        </w:r>
        <w:r w:rsidR="00CA7502">
          <w:rPr>
            <w:lang w:val="uk-UA"/>
          </w:rPr>
          <w:instrText>HYPERLINK "</w:instrText>
        </w:r>
      </w:ins>
      <w:r w:rsidR="00CA7502" w:rsidRPr="004F53B9">
        <w:rPr>
          <w:lang w:val="uk-UA"/>
        </w:rPr>
        <w:instrText>https://devcenter.heroku.com/articles/postgresql-concurrency</w:instrText>
      </w:r>
      <w:ins w:id="3" w:author="Mykola Horbenko" w:date="2025-07-12T19:05:00Z" w16du:dateUtc="2025-07-12T16:05:00Z">
        <w:r w:rsidR="00CA7502">
          <w:rPr>
            <w:lang w:val="uk-UA"/>
          </w:rPr>
          <w:instrText>"</w:instrText>
        </w:r>
        <w:r w:rsidR="00CA7502">
          <w:rPr>
            <w:lang w:val="uk-UA"/>
          </w:rPr>
        </w:r>
        <w:r w:rsidR="00CA7502">
          <w:rPr>
            <w:lang w:val="uk-UA"/>
          </w:rPr>
          <w:fldChar w:fldCharType="separate"/>
        </w:r>
      </w:ins>
      <w:r w:rsidR="00CA7502" w:rsidRPr="0050155A">
        <w:rPr>
          <w:rStyle w:val="Hyperlink"/>
          <w:lang w:val="uk-UA"/>
        </w:rPr>
        <w:t>https://devcenter.heroku.com/articles/postgresql-concurrency</w:t>
      </w:r>
      <w:ins w:id="4" w:author="Mykola Horbenko" w:date="2025-07-12T19:05:00Z" w16du:dateUtc="2025-07-12T16:05:00Z">
        <w:r w:rsidR="00CA7502">
          <w:rPr>
            <w:lang w:val="uk-UA"/>
          </w:rPr>
          <w:fldChar w:fldCharType="end"/>
        </w:r>
      </w:ins>
    </w:p>
    <w:p w14:paraId="72B3FCEC" w14:textId="39873235" w:rsidR="00CB43FC" w:rsidRDefault="00CA7502" w:rsidP="00C038CF">
      <w:pPr>
        <w:rPr>
          <w:ins w:id="5" w:author="Mykola Horbenko" w:date="2025-07-16T12:26:00Z" w16du:dateUtc="2025-07-16T10:26:00Z"/>
        </w:rPr>
      </w:pPr>
      <w:ins w:id="6" w:author="Mykola Horbenko" w:date="2025-07-12T19:05:00Z" w16du:dateUtc="2025-07-12T16:05:00Z">
        <w:r>
          <w:lastRenderedPageBreak/>
          <w:t>[31] – “</w:t>
        </w:r>
      </w:ins>
      <w:ins w:id="7" w:author="Mykola Horbenko" w:date="2025-07-12T19:05:00Z">
        <w:r w:rsidRPr="00CA7502">
          <w:rPr>
            <w:b/>
            <w:bCs/>
          </w:rPr>
          <w:t xml:space="preserve">How Parallel Query </w:t>
        </w:r>
        <w:proofErr w:type="gramStart"/>
        <w:r w:rsidRPr="00CA7502">
          <w:rPr>
            <w:b/>
            <w:bCs/>
          </w:rPr>
          <w:t xml:space="preserve">Works </w:t>
        </w:r>
      </w:ins>
      <w:ins w:id="8" w:author="Mykola Horbenko" w:date="2025-07-12T19:05:00Z" w16du:dateUtc="2025-07-12T16:05:00Z">
        <w:r>
          <w:t>”</w:t>
        </w:r>
        <w:proofErr w:type="gramEnd"/>
        <w:r>
          <w:br/>
        </w:r>
      </w:ins>
      <w:ins w:id="9" w:author="Mykola Horbenko" w:date="2025-07-16T12:26:00Z" w16du:dateUtc="2025-07-16T10:26:00Z">
        <w:r w:rsidR="007A3E34">
          <w:fldChar w:fldCharType="begin"/>
        </w:r>
        <w:r w:rsidR="007A3E34">
          <w:instrText>HYPERLINK "</w:instrText>
        </w:r>
      </w:ins>
      <w:ins w:id="10" w:author="Mykola Horbenko" w:date="2025-07-12T19:05:00Z" w16du:dateUtc="2025-07-12T16:05:00Z">
        <w:r w:rsidR="007A3E34" w:rsidRPr="00CA7502">
          <w:instrText>https://www.postgresql.org/docs/current/how-parallel-query-works.htm</w:instrText>
        </w:r>
      </w:ins>
      <w:ins w:id="11" w:author="Mykola Horbenko" w:date="2025-07-16T12:26:00Z" w16du:dateUtc="2025-07-16T10:26:00Z">
        <w:r w:rsidR="007A3E34">
          <w:instrText>"</w:instrText>
        </w:r>
        <w:r w:rsidR="007A3E34">
          <w:fldChar w:fldCharType="separate"/>
        </w:r>
      </w:ins>
      <w:ins w:id="12" w:author="Mykola Horbenko" w:date="2025-07-12T19:05:00Z" w16du:dateUtc="2025-07-12T16:05:00Z">
        <w:r w:rsidR="007A3E34" w:rsidRPr="0092026A">
          <w:rPr>
            <w:rStyle w:val="Hyperlink"/>
          </w:rPr>
          <w:t>https://www.postgresql.org/docs/current/how-parallel-query-works.htm</w:t>
        </w:r>
      </w:ins>
      <w:ins w:id="13" w:author="Mykola Horbenko" w:date="2025-07-16T12:26:00Z" w16du:dateUtc="2025-07-16T10:26:00Z">
        <w:r w:rsidR="007A3E34">
          <w:fldChar w:fldCharType="end"/>
        </w:r>
      </w:ins>
    </w:p>
    <w:p w14:paraId="51906E21" w14:textId="0256B904" w:rsidR="00AF0E2F" w:rsidRDefault="007A3E34" w:rsidP="00C038CF">
      <w:pPr>
        <w:rPr>
          <w:ins w:id="14" w:author="Mykola Horbenko" w:date="2025-07-16T12:58:00Z" w16du:dateUtc="2025-07-16T10:58:00Z"/>
        </w:rPr>
      </w:pPr>
      <w:ins w:id="15" w:author="Mykola Horbenko" w:date="2025-07-16T12:26:00Z" w16du:dateUtc="2025-07-16T10:26:00Z">
        <w:r>
          <w:t>[32] – “</w:t>
        </w:r>
      </w:ins>
      <w:ins w:id="16" w:author="Mykola Horbenko" w:date="2025-07-16T12:26:00Z">
        <w:r w:rsidRPr="007A3E34">
          <w:rPr>
            <w:b/>
            <w:bCs/>
          </w:rPr>
          <w:t>Authentication Methods</w:t>
        </w:r>
      </w:ins>
      <w:ins w:id="17" w:author="Mykola Horbenko" w:date="2025-07-16T12:26:00Z" w16du:dateUtc="2025-07-16T10:26:00Z">
        <w:r>
          <w:t>”</w:t>
        </w:r>
        <w:r>
          <w:br/>
        </w:r>
      </w:ins>
      <w:ins w:id="18" w:author="Mykola Horbenko" w:date="2025-07-16T12:58:00Z" w16du:dateUtc="2025-07-16T10:58:00Z">
        <w:r w:rsidR="00AF0E2F">
          <w:fldChar w:fldCharType="begin"/>
        </w:r>
        <w:r w:rsidR="00AF0E2F">
          <w:instrText>HYPERLINK "</w:instrText>
        </w:r>
      </w:ins>
      <w:ins w:id="19" w:author="Mykola Horbenko" w:date="2025-07-16T12:26:00Z" w16du:dateUtc="2025-07-16T10:26:00Z">
        <w:r w:rsidR="00AF0E2F" w:rsidRPr="007A3E34">
          <w:instrText>https://www.postgresql.org/docs/current/auth-methods.html</w:instrText>
        </w:r>
      </w:ins>
      <w:ins w:id="20" w:author="Mykola Horbenko" w:date="2025-07-16T12:58:00Z" w16du:dateUtc="2025-07-16T10:58:00Z">
        <w:r w:rsidR="00AF0E2F">
          <w:instrText>"</w:instrText>
        </w:r>
        <w:r w:rsidR="00AF0E2F">
          <w:fldChar w:fldCharType="separate"/>
        </w:r>
      </w:ins>
      <w:ins w:id="21" w:author="Mykola Horbenko" w:date="2025-07-16T12:26:00Z" w16du:dateUtc="2025-07-16T10:26:00Z">
        <w:r w:rsidR="00AF0E2F" w:rsidRPr="0092026A">
          <w:rPr>
            <w:rStyle w:val="Hyperlink"/>
          </w:rPr>
          <w:t>https://www.postgresql.org/docs/current/auth-methods.html</w:t>
        </w:r>
      </w:ins>
      <w:ins w:id="22" w:author="Mykola Horbenko" w:date="2025-07-16T12:58:00Z" w16du:dateUtc="2025-07-16T10:58:00Z">
        <w:r w:rsidR="00AF0E2F">
          <w:fldChar w:fldCharType="end"/>
        </w:r>
      </w:ins>
    </w:p>
    <w:p w14:paraId="5B6DC0AD" w14:textId="23B514BC" w:rsidR="00AF0E2F" w:rsidRPr="007A3E34" w:rsidRDefault="00AF0E2F" w:rsidP="00C038CF">
      <w:pPr>
        <w:rPr>
          <w:rPrChange w:id="23" w:author="Mykola Horbenko" w:date="2025-07-16T12:26:00Z" w16du:dateUtc="2025-07-16T10:26:00Z">
            <w:rPr>
              <w:lang w:val="uk-UA"/>
            </w:rPr>
          </w:rPrChange>
        </w:rPr>
      </w:pPr>
      <w:ins w:id="24" w:author="Mykola Horbenko" w:date="2025-07-16T12:58:00Z" w16du:dateUtc="2025-07-16T10:58:00Z">
        <w:r>
          <w:t>[32] – “</w:t>
        </w:r>
      </w:ins>
      <w:ins w:id="25" w:author="Mykola Horbenko" w:date="2025-07-16T12:59:00Z">
        <w:r w:rsidRPr="00AF0E2F">
          <w:rPr>
            <w:b/>
            <w:bCs/>
            <w:rPrChange w:id="26" w:author="Mykola Horbenko" w:date="2025-07-16T12:59:00Z" w16du:dateUtc="2025-07-16T10:59:00Z">
              <w:rPr/>
            </w:rPrChange>
          </w:rPr>
          <w:t>SCRAM-SHA-256 and SCRAM-SHA-256-PLUS</w:t>
        </w:r>
      </w:ins>
      <w:ins w:id="27" w:author="Mykola Horbenko" w:date="2025-07-16T12:59:00Z" w16du:dateUtc="2025-07-16T10:59:00Z">
        <w:r w:rsidRPr="00AF0E2F">
          <w:rPr>
            <w:b/>
            <w:bCs/>
            <w:rPrChange w:id="28" w:author="Mykola Horbenko" w:date="2025-07-16T12:59:00Z" w16du:dateUtc="2025-07-16T10:59:00Z">
              <w:rPr/>
            </w:rPrChange>
          </w:rPr>
          <w:t xml:space="preserve"> </w:t>
        </w:r>
      </w:ins>
      <w:ins w:id="29" w:author="Mykola Horbenko" w:date="2025-07-16T12:59:00Z">
        <w:r w:rsidRPr="00AF0E2F">
          <w:rPr>
            <w:b/>
            <w:bCs/>
            <w:rPrChange w:id="30" w:author="Mykola Horbenko" w:date="2025-07-16T12:59:00Z" w16du:dateUtc="2025-07-16T10:59:00Z">
              <w:rPr/>
            </w:rPrChange>
          </w:rPr>
          <w:t xml:space="preserve">Simple Authentication and Security Layer (SASL) </w:t>
        </w:r>
        <w:proofErr w:type="gramStart"/>
        <w:r w:rsidRPr="00AF0E2F">
          <w:rPr>
            <w:b/>
            <w:bCs/>
            <w:rPrChange w:id="31" w:author="Mykola Horbenko" w:date="2025-07-16T12:59:00Z" w16du:dateUtc="2025-07-16T10:59:00Z">
              <w:rPr/>
            </w:rPrChange>
          </w:rPr>
          <w:t>Mechanisms</w:t>
        </w:r>
      </w:ins>
      <w:ins w:id="32" w:author="Mykola Horbenko" w:date="2025-07-16T12:59:00Z" w16du:dateUtc="2025-07-16T10:59:00Z">
        <w:r>
          <w:t>“</w:t>
        </w:r>
        <w:proofErr w:type="gramEnd"/>
        <w:r>
          <w:br/>
        </w:r>
        <w:r w:rsidRPr="00AF0E2F">
          <w:t>https://datatracker.ietf.org/doc/html/rfc7677</w:t>
        </w:r>
      </w:ins>
    </w:p>
    <w:p w14:paraId="577F28D0" w14:textId="77777777" w:rsidR="00450DC8" w:rsidRPr="00050636" w:rsidRDefault="00450DC8" w:rsidP="00450DC8">
      <w:pPr>
        <w:rPr>
          <w:b/>
          <w:bCs/>
        </w:rPr>
      </w:pPr>
    </w:p>
    <w:p w14:paraId="4D1D4FE7" w14:textId="788F292E" w:rsidR="00450DC8" w:rsidRPr="00050636" w:rsidRDefault="00450DC8" w:rsidP="00450DC8">
      <w:r w:rsidRPr="00050636">
        <w:br w:type="page"/>
      </w:r>
    </w:p>
    <w:p w14:paraId="11ABE974" w14:textId="0439E8E3" w:rsidR="00064437" w:rsidRPr="00050636" w:rsidRDefault="00064437" w:rsidP="00064437">
      <w:pPr>
        <w:pStyle w:val="Heading1"/>
      </w:pPr>
      <w:r w:rsidRPr="00050636">
        <w:lastRenderedPageBreak/>
        <w:t>Introduction</w:t>
      </w:r>
    </w:p>
    <w:p w14:paraId="14DD263B" w14:textId="27321C56" w:rsidR="002F4CE1" w:rsidRPr="00050636" w:rsidRDefault="00064437" w:rsidP="00FB16FE">
      <w:pPr>
        <w:pStyle w:val="Heading2"/>
      </w:pPr>
      <w:r w:rsidRPr="00050636">
        <w:t>History of web-development</w:t>
      </w:r>
    </w:p>
    <w:p w14:paraId="2745ACE7" w14:textId="3F985D9E" w:rsidR="00FB16FE" w:rsidRPr="00050636" w:rsidRDefault="002F4CE1" w:rsidP="007F1182">
      <w:r w:rsidRPr="00050636">
        <w:t xml:space="preserve">The Internet, as we know it today, was not created all at once. It was a long process of small inventions that fueled a big machine. It is said that </w:t>
      </w:r>
      <w:proofErr w:type="gramStart"/>
      <w:r w:rsidR="00FA66FC" w:rsidRPr="00050636">
        <w:t>date</w:t>
      </w:r>
      <w:proofErr w:type="gramEnd"/>
      <w:r w:rsidR="00FA66FC" w:rsidRPr="00050636">
        <w:t xml:space="preserve"> of birth </w:t>
      </w:r>
      <w:proofErr w:type="gramStart"/>
      <w:r w:rsidR="001B2C9A" w:rsidRPr="00050636">
        <w:t>of</w:t>
      </w:r>
      <w:proofErr w:type="gramEnd"/>
      <w:r w:rsidR="00FA66FC" w:rsidRPr="00050636">
        <w:t xml:space="preserve"> the Internet is 1983</w:t>
      </w:r>
      <w:r w:rsidR="00F17E23" w:rsidRPr="00050636">
        <w:rPr>
          <w:vertAlign w:val="subscript"/>
        </w:rPr>
        <w:t>[2]</w:t>
      </w:r>
      <w:r w:rsidR="00FA66FC" w:rsidRPr="00050636">
        <w:t xml:space="preserve">. However, it was not the global network, only several hundred hosts across the United States. This date is chosen due to the switch to TCP/IP protocol. It was a standardized way of establishing communication between networks. Before that, NCP (or Network Control Protocol) was used. It was a good way of connecting two hosts and exchanging files using FTP (File Transfer Protocol), but it lacked scalability. And scalability was needed, </w:t>
      </w:r>
      <w:r w:rsidR="00FB16FE" w:rsidRPr="00050636">
        <w:t xml:space="preserve">since people realized that it was a perfect way of communicating between different institutions. </w:t>
      </w:r>
    </w:p>
    <w:p w14:paraId="50CBF39A" w14:textId="12A0E9CB" w:rsidR="00FB16FE" w:rsidRPr="00050636" w:rsidRDefault="00FB16FE" w:rsidP="007F1182">
      <w:r w:rsidRPr="00050636">
        <w:t>The first browser was introduced in 1990</w:t>
      </w:r>
      <w:r w:rsidR="00F17E23" w:rsidRPr="00050636">
        <w:rPr>
          <w:vertAlign w:val="subscript"/>
        </w:rPr>
        <w:t>[2]</w:t>
      </w:r>
      <w:r w:rsidRPr="00050636">
        <w:t xml:space="preserve">. Now the familiar shape of the Internet is forming. URLs became available, users got the possibility of accessing </w:t>
      </w:r>
      <w:r w:rsidR="001B2C9A" w:rsidRPr="00050636">
        <w:t>websites</w:t>
      </w:r>
      <w:r w:rsidRPr="00050636">
        <w:t xml:space="preserve"> just by typing </w:t>
      </w:r>
      <w:r w:rsidR="009E7219" w:rsidRPr="00050636">
        <w:t xml:space="preserve">them in a convenient program, without having to write commands in a terminal. DNS system, which was </w:t>
      </w:r>
      <w:r w:rsidR="00FB13B4" w:rsidRPr="00050636">
        <w:t>Introduced</w:t>
      </w:r>
      <w:r w:rsidR="009E7219" w:rsidRPr="00050636">
        <w:t xml:space="preserve"> in 198</w:t>
      </w:r>
      <w:r w:rsidR="00FB13B4" w:rsidRPr="00050636">
        <w:t>3</w:t>
      </w:r>
      <w:r w:rsidR="0031670C" w:rsidRPr="00050636">
        <w:rPr>
          <w:vertAlign w:val="subscript"/>
        </w:rPr>
        <w:t>[3</w:t>
      </w:r>
      <w:r w:rsidR="00FB13B4" w:rsidRPr="00050636">
        <w:rPr>
          <w:vertAlign w:val="subscript"/>
        </w:rPr>
        <w:t>]</w:t>
      </w:r>
      <w:r w:rsidR="009E7219" w:rsidRPr="00050636">
        <w:t xml:space="preserve">, also allowed using names instead of IP-addresses. </w:t>
      </w:r>
    </w:p>
    <w:p w14:paraId="79FE6C07" w14:textId="7EA06F50" w:rsidR="009E7219" w:rsidRPr="00050636" w:rsidRDefault="009E7219" w:rsidP="007F1182">
      <w:r w:rsidRPr="00050636">
        <w:t xml:space="preserve">After the standardized software for accessing web pages, the young network needed a standard for creating them. HTML was introduced in 1993. </w:t>
      </w:r>
      <w:r w:rsidR="00F03A25" w:rsidRPr="00050636">
        <w:t xml:space="preserve">At first it contained only the simplest of all features. Such as basic formatting, tables, images, hyperlinks and </w:t>
      </w:r>
      <w:proofErr w:type="gramStart"/>
      <w:r w:rsidR="0031670C" w:rsidRPr="00050636">
        <w:t>forms</w:t>
      </w:r>
      <w:r w:rsidR="0031670C" w:rsidRPr="00050636">
        <w:rPr>
          <w:vertAlign w:val="subscript"/>
        </w:rPr>
        <w:t>[</w:t>
      </w:r>
      <w:proofErr w:type="gramEnd"/>
      <w:r w:rsidR="0031670C" w:rsidRPr="00050636">
        <w:rPr>
          <w:vertAlign w:val="subscript"/>
        </w:rPr>
        <w:t>4]</w:t>
      </w:r>
      <w:r w:rsidR="00F03A25" w:rsidRPr="00050636">
        <w:t xml:space="preserve">. </w:t>
      </w:r>
    </w:p>
    <w:p w14:paraId="51617B32" w14:textId="1FD8DDAD" w:rsidR="00E75861" w:rsidRPr="00050636" w:rsidRDefault="007F1182" w:rsidP="007F1182">
      <w:r w:rsidRPr="00050636">
        <w:t xml:space="preserve">Back then, the only tools available were text editors and knowledge of developers. Web pages were basically text files </w:t>
      </w:r>
      <w:r w:rsidR="000A030F" w:rsidRPr="00050636">
        <w:t>optimized</w:t>
      </w:r>
      <w:r w:rsidRPr="00050636">
        <w:t xml:space="preserve"> </w:t>
      </w:r>
      <w:r w:rsidR="000A030F" w:rsidRPr="00050636">
        <w:t>for sending them via network. When the user made a request, the server machine sent them, then it was shown by the browser on the local machine.  Everything was plain and simple. No complexity nor extra details.</w:t>
      </w:r>
      <w:r w:rsidR="00E75861" w:rsidRPr="00050636">
        <w:t xml:space="preserve"> </w:t>
      </w:r>
      <w:r w:rsidR="00F03A25" w:rsidRPr="00050636">
        <w:t xml:space="preserve">The rendering was happening on the side of the server. After the request was received, </w:t>
      </w:r>
      <w:r w:rsidR="00050617" w:rsidRPr="00050636">
        <w:t>the server</w:t>
      </w:r>
      <w:r w:rsidR="00F03A25" w:rsidRPr="00050636">
        <w:t xml:space="preserve"> would look up the needed page and send it to the user. </w:t>
      </w:r>
      <w:r w:rsidR="00C05A01" w:rsidRPr="00050636">
        <w:t xml:space="preserve">Nothing like browser-side rendering was not </w:t>
      </w:r>
      <w:r w:rsidR="00050617" w:rsidRPr="00050636">
        <w:t>present and</w:t>
      </w:r>
      <w:r w:rsidR="00C05A01" w:rsidRPr="00050636">
        <w:t xml:space="preserve"> essentially was not needed at that time. </w:t>
      </w:r>
    </w:p>
    <w:p w14:paraId="203513A8" w14:textId="6D928166" w:rsidR="00C05A01" w:rsidRPr="00050636" w:rsidRDefault="00050617" w:rsidP="007F1182">
      <w:r w:rsidRPr="00050636">
        <w:t>The server side of the application was also raw and simple. The programmer had to manually establish connections, create requests and add content to them. No frameworks or automating tools were available.</w:t>
      </w:r>
      <w:r w:rsidR="003B4702" w:rsidRPr="00050636">
        <w:t xml:space="preserve"> The web was </w:t>
      </w:r>
      <w:proofErr w:type="gramStart"/>
      <w:r w:rsidR="003B4702" w:rsidRPr="00050636">
        <w:t>static,</w:t>
      </w:r>
      <w:proofErr w:type="gramEnd"/>
      <w:r w:rsidR="003B4702" w:rsidRPr="00050636">
        <w:t xml:space="preserve"> pages were sent to the clients. The first truly backend, scripting language was introduced in 1994, it was </w:t>
      </w:r>
      <w:proofErr w:type="gramStart"/>
      <w:r w:rsidR="003B4702" w:rsidRPr="00050636">
        <w:t>PHP</w:t>
      </w:r>
      <w:r w:rsidR="003B4702" w:rsidRPr="00050636">
        <w:rPr>
          <w:vertAlign w:val="subscript"/>
        </w:rPr>
        <w:t>[</w:t>
      </w:r>
      <w:proofErr w:type="gramEnd"/>
      <w:r w:rsidR="003B4702" w:rsidRPr="00050636">
        <w:rPr>
          <w:vertAlign w:val="subscript"/>
        </w:rPr>
        <w:t>5]</w:t>
      </w:r>
      <w:r w:rsidR="003B4702" w:rsidRPr="00050636">
        <w:t>.</w:t>
      </w:r>
    </w:p>
    <w:p w14:paraId="1E4E337F" w14:textId="5691E820" w:rsidR="00E75861" w:rsidRPr="00050636" w:rsidRDefault="00E75861" w:rsidP="007F1182">
      <w:r w:rsidRPr="00050636">
        <w:t xml:space="preserve">CSS </w:t>
      </w:r>
      <w:r w:rsidR="00410E95" w:rsidRPr="00050636">
        <w:t>was</w:t>
      </w:r>
      <w:r w:rsidRPr="00050636">
        <w:t xml:space="preserve"> introduced a little later. In 1994 it was proposed</w:t>
      </w:r>
      <w:r w:rsidR="00410E95" w:rsidRPr="00050636">
        <w:t xml:space="preserve"> by Håkon Wium Lie, Norwegian </w:t>
      </w:r>
      <w:proofErr w:type="gramStart"/>
      <w:r w:rsidR="00410E95" w:rsidRPr="00050636">
        <w:t>technologist</w:t>
      </w:r>
      <w:r w:rsidR="00587E12" w:rsidRPr="00050636">
        <w:rPr>
          <w:vertAlign w:val="subscript"/>
        </w:rPr>
        <w:t>[</w:t>
      </w:r>
      <w:proofErr w:type="gramEnd"/>
      <w:r w:rsidR="00587E12" w:rsidRPr="00050636">
        <w:rPr>
          <w:vertAlign w:val="subscript"/>
        </w:rPr>
        <w:t>6]</w:t>
      </w:r>
      <w:r w:rsidR="00410E95" w:rsidRPr="00050636">
        <w:t xml:space="preserve">. In 1996 it was initially </w:t>
      </w:r>
      <w:proofErr w:type="gramStart"/>
      <w:r w:rsidR="00410E95" w:rsidRPr="00050636">
        <w:t>released</w:t>
      </w:r>
      <w:r w:rsidR="00587E12" w:rsidRPr="00050636">
        <w:rPr>
          <w:vertAlign w:val="subscript"/>
        </w:rPr>
        <w:t>[</w:t>
      </w:r>
      <w:proofErr w:type="gramEnd"/>
      <w:r w:rsidR="00587E12" w:rsidRPr="00050636">
        <w:rPr>
          <w:vertAlign w:val="subscript"/>
        </w:rPr>
        <w:t>7]</w:t>
      </w:r>
      <w:r w:rsidR="00410E95" w:rsidRPr="00050636">
        <w:t xml:space="preserve">. The invention of CSS was a milestone in web development, since it allowed us to personalize pages. It allowed us to create a soul for our sites. Of course, the possibility of styling was </w:t>
      </w:r>
      <w:r w:rsidR="00F03A25" w:rsidRPr="00050636">
        <w:t>proposed before</w:t>
      </w:r>
      <w:r w:rsidR="00410E95" w:rsidRPr="00050636">
        <w:t xml:space="preserve"> Style sheets. However,</w:t>
      </w:r>
      <w:r w:rsidR="00F03A25" w:rsidRPr="00050636">
        <w:t xml:space="preserve"> the proposition lacked one crucial feature, the separation between writing html code and styling. </w:t>
      </w:r>
      <w:r w:rsidR="00410E95" w:rsidRPr="00050636">
        <w:t xml:space="preserve"> </w:t>
      </w:r>
    </w:p>
    <w:p w14:paraId="457ED0B7" w14:textId="33209BD8" w:rsidR="00F03A25" w:rsidRPr="00050636" w:rsidRDefault="00050617" w:rsidP="007F1182">
      <w:r w:rsidRPr="00050636">
        <w:t>ECMAScript</w:t>
      </w:r>
      <w:r w:rsidR="00F03A25" w:rsidRPr="00050636">
        <w:t xml:space="preserve">, or more </w:t>
      </w:r>
      <w:r w:rsidRPr="00050636">
        <w:t>known</w:t>
      </w:r>
      <w:r w:rsidR="00F03A25" w:rsidRPr="00050636">
        <w:t xml:space="preserve"> as JavaScript, </w:t>
      </w:r>
      <w:r w:rsidRPr="00050636">
        <w:t xml:space="preserve">is a scripting language. It was initially created for web pages. Its main task was to make them more “alive”. It allowed us to manipulate pages </w:t>
      </w:r>
      <w:r w:rsidRPr="00050636">
        <w:lastRenderedPageBreak/>
        <w:t>and dynamically change them</w:t>
      </w:r>
      <w:r w:rsidR="00587E12" w:rsidRPr="00050636">
        <w:t xml:space="preserve"> </w:t>
      </w:r>
      <w:r w:rsidR="00587E12" w:rsidRPr="00050636">
        <w:rPr>
          <w:vertAlign w:val="subscript"/>
        </w:rPr>
        <w:t>[8]</w:t>
      </w:r>
      <w:r w:rsidRPr="00050636">
        <w:t>. It was the first step to the browser rendering and frontend applications</w:t>
      </w:r>
      <w:r w:rsidR="00587E12" w:rsidRPr="00050636">
        <w:t>.</w:t>
      </w:r>
    </w:p>
    <w:p w14:paraId="75934A38" w14:textId="176751A7" w:rsidR="00050617" w:rsidRPr="00050636" w:rsidRDefault="00050617" w:rsidP="007F1182">
      <w:r w:rsidRPr="00050636">
        <w:t xml:space="preserve">In </w:t>
      </w:r>
      <w:r w:rsidR="008429FD" w:rsidRPr="00050636">
        <w:t>the next</w:t>
      </w:r>
      <w:r w:rsidRPr="00050636">
        <w:t xml:space="preserve"> chapters, every part of the web application and the process of its creation will be described. The application will be divided into three parts. Backend, </w:t>
      </w:r>
      <w:r w:rsidR="008429FD" w:rsidRPr="00050636">
        <w:t>computed on</w:t>
      </w:r>
      <w:r w:rsidRPr="00050636">
        <w:t xml:space="preserve"> the server and Frontend, computed in the browser of the client. The third part will be </w:t>
      </w:r>
      <w:r w:rsidR="008429FD" w:rsidRPr="00050636">
        <w:t>dedicated to the tools not directly involved in creating code, but simplifying the life of the developer, such as version control system or virtualization.</w:t>
      </w:r>
    </w:p>
    <w:p w14:paraId="6F037717" w14:textId="77777777" w:rsidR="00D44110" w:rsidRPr="00050636" w:rsidRDefault="00D44110" w:rsidP="007F1182"/>
    <w:p w14:paraId="11FAA215" w14:textId="5F6F8B9F" w:rsidR="00064437" w:rsidRPr="00050636" w:rsidRDefault="00064437" w:rsidP="007F1182">
      <w:pPr>
        <w:pStyle w:val="Heading2"/>
      </w:pPr>
      <w:r w:rsidRPr="00050636">
        <w:t>Description of the problem</w:t>
      </w:r>
    </w:p>
    <w:p w14:paraId="00822C11" w14:textId="4A2668B8" w:rsidR="00DA4102" w:rsidRPr="00050636" w:rsidRDefault="00DA4102" w:rsidP="00DA4102">
      <w:r w:rsidRPr="00050636">
        <w:t xml:space="preserve">Nowadays, </w:t>
      </w:r>
      <w:r w:rsidR="008F50F0" w:rsidRPr="00050636">
        <w:t xml:space="preserve">the role of websites has become more crucial. The demand was rising gradually throughout these years, and now </w:t>
      </w:r>
      <w:proofErr w:type="gramStart"/>
      <w:r w:rsidR="008F50F0" w:rsidRPr="00050636">
        <w:t>more and more</w:t>
      </w:r>
      <w:proofErr w:type="gramEnd"/>
      <w:r w:rsidR="008F50F0" w:rsidRPr="00050636">
        <w:t xml:space="preserve"> companies are willing to have their own internet representation. Even the smallest ones often have their webpage which functions as a small portfolio and contains contact information. Sometimes, even solo private entrepreneurs have a small web page. </w:t>
      </w:r>
      <w:r w:rsidR="006861F3" w:rsidRPr="00050636">
        <w:t xml:space="preserve">And since new web applications have been developed continuously, instruments for creating them have evolved. </w:t>
      </w:r>
    </w:p>
    <w:p w14:paraId="25E77710" w14:textId="2133968B" w:rsidR="006861F3" w:rsidRPr="00050636" w:rsidRDefault="006861F3" w:rsidP="00DA4102">
      <w:r w:rsidRPr="00050636">
        <w:t xml:space="preserve">In my opinion, it is important to clarify </w:t>
      </w:r>
      <w:r w:rsidR="00E16C98" w:rsidRPr="00050636">
        <w:t>now</w:t>
      </w:r>
      <w:r w:rsidRPr="00050636">
        <w:t xml:space="preserve"> that tools for development are not new languages nor specifications. All programming languages and protocols have surely acquired new features, but </w:t>
      </w:r>
      <w:r w:rsidR="00E16C98" w:rsidRPr="00050636">
        <w:t>essentially,</w:t>
      </w:r>
      <w:r w:rsidRPr="00050636">
        <w:t xml:space="preserve"> they are still the same. Nothing completely new was introduced. Development tools only help us to manipulate what we have now and do it effectively. Usually by reducing the amount of code we need to write</w:t>
      </w:r>
      <w:r w:rsidR="00E16C98" w:rsidRPr="00050636">
        <w:t xml:space="preserve"> or by</w:t>
      </w:r>
      <w:r w:rsidR="00BF544C" w:rsidRPr="00050636">
        <w:t xml:space="preserve"> allowing us to divide our product into snapshots, to prevent progress loss in case of bad updates</w:t>
      </w:r>
      <w:r w:rsidR="00E16C98" w:rsidRPr="00050636">
        <w:t>.</w:t>
      </w:r>
    </w:p>
    <w:p w14:paraId="7026C2BB" w14:textId="7E2F895E" w:rsidR="00E16C98" w:rsidRPr="00050636" w:rsidRDefault="00E16C98" w:rsidP="00DA4102">
      <w:r w:rsidRPr="00050636">
        <w:t xml:space="preserve">There are a lot of </w:t>
      </w:r>
      <w:r w:rsidR="00BF544C" w:rsidRPr="00050636">
        <w:t xml:space="preserve">such </w:t>
      </w:r>
      <w:r w:rsidR="00692EFF" w:rsidRPr="00050636">
        <w:t>methods</w:t>
      </w:r>
      <w:r w:rsidR="00BF544C" w:rsidRPr="00050636">
        <w:t xml:space="preserve">. For backend there are several languages to choose </w:t>
      </w:r>
      <w:proofErr w:type="gramStart"/>
      <w:r w:rsidR="00BF544C" w:rsidRPr="00050636">
        <w:t>from</w:t>
      </w:r>
      <w:proofErr w:type="gramEnd"/>
      <w:r w:rsidR="00BF544C" w:rsidRPr="00050636">
        <w:t xml:space="preserve"> and each one has at least one big framework. Even though, server part of the application can be written on the raw instance of the language, here frameworks will be discussed. It is because most people will choose them, since it is the easiest way to develop an application and do it as quickly as possible. For frontend we still have only one language, which is JavaScript, but there are a certain number of popular frameworks. And each framework, whether </w:t>
      </w:r>
      <w:r w:rsidR="00222417" w:rsidRPr="00050636">
        <w:t>it is</w:t>
      </w:r>
      <w:r w:rsidR="00BF544C" w:rsidRPr="00050636">
        <w:t xml:space="preserve"> for frontend or for backend, has its own libraries which help the developers solve more specific tasks.</w:t>
      </w:r>
      <w:r w:rsidR="00825B18" w:rsidRPr="00050636">
        <w:t xml:space="preserve"> </w:t>
      </w:r>
      <w:r w:rsidR="00692EFF" w:rsidRPr="00050636">
        <w:t>Also,</w:t>
      </w:r>
      <w:r w:rsidR="00825B18" w:rsidRPr="00050636">
        <w:t xml:space="preserve"> there are instruments not related to writing code. </w:t>
      </w:r>
    </w:p>
    <w:p w14:paraId="1620DA1F" w14:textId="230F2C31" w:rsidR="00692EFF" w:rsidRPr="00050636" w:rsidRDefault="00E16C98" w:rsidP="00DA4102">
      <w:r w:rsidRPr="00050636">
        <w:t xml:space="preserve">However, there </w:t>
      </w:r>
      <w:r w:rsidR="00692EFF" w:rsidRPr="00050636">
        <w:t>is</w:t>
      </w:r>
      <w:r w:rsidRPr="00050636">
        <w:t xml:space="preserve"> a lot of confusion and misbeliefs around web development technologies. </w:t>
      </w:r>
      <w:r w:rsidR="00692EFF" w:rsidRPr="00050636">
        <w:t xml:space="preserve">It may not be clear why a programmer should learn new approaches to the development. Also, due to the big number of </w:t>
      </w:r>
      <w:r w:rsidR="00222417" w:rsidRPr="00050636">
        <w:t>things</w:t>
      </w:r>
      <w:r w:rsidR="00692EFF" w:rsidRPr="00050636">
        <w:t xml:space="preserve"> to choose from may confuse a starting developer. </w:t>
      </w:r>
    </w:p>
    <w:p w14:paraId="52FBD073" w14:textId="3F576094" w:rsidR="00E16C98" w:rsidRPr="00050636" w:rsidRDefault="00E16C98" w:rsidP="00DA4102">
      <w:r w:rsidRPr="00050636">
        <w:t xml:space="preserve">The aim of this material is to check how effective they really are. </w:t>
      </w:r>
      <w:r w:rsidR="00692EFF" w:rsidRPr="00050636">
        <w:t xml:space="preserve">One case will be studied. With one stack of tools a full-scale application will be developed.  The process will be described, and it will be emphasized on features of each technology and how it helps in the development. </w:t>
      </w:r>
    </w:p>
    <w:p w14:paraId="14AE12FD" w14:textId="751B383E" w:rsidR="00064437" w:rsidRPr="00050636" w:rsidRDefault="00064437" w:rsidP="00064437">
      <w:pPr>
        <w:pStyle w:val="Heading2"/>
      </w:pPr>
      <w:r w:rsidRPr="00050636">
        <w:lastRenderedPageBreak/>
        <w:t>Technology stack</w:t>
      </w:r>
    </w:p>
    <w:p w14:paraId="533E0421" w14:textId="3F30B553" w:rsidR="00232379" w:rsidRPr="00050636" w:rsidRDefault="000633F9" w:rsidP="000633F9">
      <w:r w:rsidRPr="00050636">
        <w:t xml:space="preserve">Choosing the right technology </w:t>
      </w:r>
      <w:r w:rsidR="00D96FA8" w:rsidRPr="00050636">
        <w:t xml:space="preserve">can be a demanding task. As it was </w:t>
      </w:r>
      <w:r w:rsidR="00AD66AE" w:rsidRPr="00050636">
        <w:t>said</w:t>
      </w:r>
      <w:r w:rsidR="00D96FA8" w:rsidRPr="00050636">
        <w:t xml:space="preserve"> above, there are numerous tools</w:t>
      </w:r>
      <w:r w:rsidR="00AD66AE" w:rsidRPr="00050636">
        <w:t xml:space="preserve"> and all of them can achieve the goal with pretty much equal efficiency. Usually, the pick of the program depends on previous experience, recommendation or popularity of it. Also, a developer can decide on what is more comfortable for them. The end user wants to see a ready product, what is used during the development process is often hidden behind the scenes.</w:t>
      </w:r>
      <w:r w:rsidR="00232379" w:rsidRPr="00050636">
        <w:t xml:space="preserve"> In this material the selection of tools will be done from the perspective of a developer who has familiarity with Java and JavaScript.</w:t>
      </w:r>
    </w:p>
    <w:p w14:paraId="3D293102" w14:textId="77777777" w:rsidR="00D44110" w:rsidRPr="00050636" w:rsidRDefault="00D44110" w:rsidP="000633F9"/>
    <w:p w14:paraId="5E65869E" w14:textId="64B69ADB" w:rsidR="00D44110" w:rsidRPr="00050636" w:rsidRDefault="00D44110" w:rsidP="00D44110">
      <w:pPr>
        <w:pStyle w:val="Heading2"/>
      </w:pPr>
      <w:r w:rsidRPr="00050636">
        <w:t>Application architecture</w:t>
      </w:r>
    </w:p>
    <w:p w14:paraId="263415F3" w14:textId="77777777" w:rsidR="00D44110" w:rsidRPr="00050636" w:rsidRDefault="00232379" w:rsidP="000633F9">
      <w:r w:rsidRPr="00050636">
        <w:t xml:space="preserve">It is worth noting that the backend is usually referred to as server-side of the application, which is not visible to a user, and frontend is the part that user sees and can interact with. </w:t>
      </w:r>
      <w:r w:rsidR="00D44110" w:rsidRPr="00050636">
        <w:t>And previously it was so. There was one program which was listening on a specific port of the server machine. When it got a request from a client it decided which html page to send. The HTML page contained content, styles and some scripts, written in JavaScript. And it was the frontend part, the small part of the application, basically the interface for user. This technique is called server-side rendering. And it is still used nowadays.</w:t>
      </w:r>
    </w:p>
    <w:p w14:paraId="5281DF29" w14:textId="0B42EFD6" w:rsidR="00232379" w:rsidRPr="00050636" w:rsidRDefault="00D44110" w:rsidP="000633F9">
      <w:r w:rsidRPr="00050636">
        <w:t>I</w:t>
      </w:r>
      <w:r w:rsidR="00232379" w:rsidRPr="00050636">
        <w:t xml:space="preserve">n the modern world of </w:t>
      </w:r>
      <w:r w:rsidRPr="00050636">
        <w:t xml:space="preserve">web development there is a new way of developing applications. </w:t>
      </w:r>
      <w:r w:rsidR="00232379" w:rsidRPr="00050636">
        <w:t xml:space="preserve"> </w:t>
      </w:r>
      <w:r w:rsidR="00CD1188" w:rsidRPr="00050636">
        <w:t>Backend</w:t>
      </w:r>
      <w:r w:rsidR="00232379" w:rsidRPr="00050636">
        <w:t xml:space="preserve"> and frontend are pretty much standalone applications. They run separately; </w:t>
      </w:r>
      <w:r w:rsidR="00473E64" w:rsidRPr="00050636">
        <w:t xml:space="preserve">there </w:t>
      </w:r>
      <w:r w:rsidR="00232379" w:rsidRPr="00050636">
        <w:t>are two distinct processes. They can be even run on different machines. Their only need is to be able to communicate with each other, since the backend can retrieve data from the database and the frontend needs this data to show it to the user.</w:t>
      </w:r>
      <w:r w:rsidR="00615BB6" w:rsidRPr="00050636">
        <w:t xml:space="preserve"> If previously </w:t>
      </w:r>
      <w:r w:rsidR="00407A99" w:rsidRPr="00050636">
        <w:t>the backend</w:t>
      </w:r>
      <w:r w:rsidR="00615BB6" w:rsidRPr="00050636">
        <w:t xml:space="preserve"> generated HTML pages and sent them as a response to the request, now </w:t>
      </w:r>
      <w:r w:rsidR="00407A99" w:rsidRPr="00050636">
        <w:t>the frontend</w:t>
      </w:r>
      <w:r w:rsidR="00615BB6" w:rsidRPr="00050636">
        <w:t xml:space="preserve"> app decides independently what to show to the client. </w:t>
      </w:r>
      <w:r w:rsidR="00473E64" w:rsidRPr="00050636">
        <w:t xml:space="preserve">Also, clients </w:t>
      </w:r>
      <w:proofErr w:type="gramStart"/>
      <w:r w:rsidR="00473E64" w:rsidRPr="00050636">
        <w:t>are not able to</w:t>
      </w:r>
      <w:proofErr w:type="gramEnd"/>
      <w:r w:rsidR="00473E64" w:rsidRPr="00050636">
        <w:t xml:space="preserve"> access the backend. It is built specifically for exchanging data with the frontend part. For this purpose, backend applications have built-in API. API stands for application programming </w:t>
      </w:r>
      <w:r w:rsidRPr="00050636">
        <w:t>interface;</w:t>
      </w:r>
      <w:r w:rsidR="00473E64" w:rsidRPr="00050636">
        <w:t xml:space="preserve"> it is a set of rules describing how two programs should interact with each other. On the other hand, frontend can be created without creating backend, it can use API developed by someone else. </w:t>
      </w:r>
    </w:p>
    <w:p w14:paraId="5D90E1BD" w14:textId="07B68383" w:rsidR="00407A99" w:rsidRPr="00050636" w:rsidRDefault="00615BB6" w:rsidP="000633F9">
      <w:r w:rsidRPr="00050636">
        <w:t xml:space="preserve">To </w:t>
      </w:r>
      <w:r w:rsidR="004B6D5B" w:rsidRPr="00050636">
        <w:t>understand</w:t>
      </w:r>
      <w:r w:rsidRPr="00050636">
        <w:t xml:space="preserve"> how this transition happened, we need to look at </w:t>
      </w:r>
      <w:r w:rsidR="004B6D5B" w:rsidRPr="00050636">
        <w:t>JavaScript</w:t>
      </w:r>
      <w:r w:rsidRPr="00050636">
        <w:t xml:space="preserve"> and its history. </w:t>
      </w:r>
      <w:r w:rsidR="00BD1DBA" w:rsidRPr="00050636">
        <w:t>JavaScript</w:t>
      </w:r>
      <w:r w:rsidR="000F0F30" w:rsidRPr="00050636">
        <w:t xml:space="preserve"> was created </w:t>
      </w:r>
      <w:r w:rsidR="00BD1DBA" w:rsidRPr="00050636">
        <w:t>1997 a</w:t>
      </w:r>
      <w:r w:rsidR="00C7573A" w:rsidRPr="00050636">
        <w:t>s a</w:t>
      </w:r>
      <w:r w:rsidR="00BD1DBA" w:rsidRPr="00050636">
        <w:t xml:space="preserve"> standard for the language, it was called </w:t>
      </w:r>
      <w:proofErr w:type="gramStart"/>
      <w:r w:rsidR="00BD1DBA" w:rsidRPr="00050636">
        <w:t>ECMAScript</w:t>
      </w:r>
      <w:r w:rsidR="00C7573A" w:rsidRPr="00050636">
        <w:rPr>
          <w:vertAlign w:val="subscript"/>
        </w:rPr>
        <w:t>[</w:t>
      </w:r>
      <w:proofErr w:type="gramEnd"/>
      <w:r w:rsidR="00C7573A" w:rsidRPr="00050636">
        <w:rPr>
          <w:vertAlign w:val="subscript"/>
        </w:rPr>
        <w:t>8]</w:t>
      </w:r>
      <w:r w:rsidR="00BD1DBA" w:rsidRPr="00050636">
        <w:t>. And it is a formal name of JavaScript till today.</w:t>
      </w:r>
      <w:r w:rsidR="000F0F30" w:rsidRPr="00050636">
        <w:t xml:space="preserve"> </w:t>
      </w:r>
      <w:r w:rsidR="004B6D5B" w:rsidRPr="00050636">
        <w:t xml:space="preserve">It is a scripting language. It is not </w:t>
      </w:r>
      <w:proofErr w:type="gramStart"/>
      <w:r w:rsidR="00407A99" w:rsidRPr="00050636">
        <w:t>complied</w:t>
      </w:r>
      <w:proofErr w:type="gramEnd"/>
      <w:r w:rsidR="00407A99" w:rsidRPr="00050636">
        <w:t xml:space="preserve"> but</w:t>
      </w:r>
      <w:r w:rsidR="004B6D5B" w:rsidRPr="00050636">
        <w:t xml:space="preserve"> interpreted instead. That </w:t>
      </w:r>
      <w:r w:rsidR="00407A99" w:rsidRPr="00050636">
        <w:t>means</w:t>
      </w:r>
      <w:r w:rsidR="004B6D5B" w:rsidRPr="00050636">
        <w:t xml:space="preserve"> that code is ran line by line, instead of compiling the whole program and running it afterwards. The interpreter is called engine. Each browser has one. The most popular ones are V8</w:t>
      </w:r>
      <w:r w:rsidR="00407A99" w:rsidRPr="00050636">
        <w:t xml:space="preserve">, developed </w:t>
      </w:r>
      <w:r w:rsidR="004B6D5B" w:rsidRPr="00050636">
        <w:t xml:space="preserve">by Google, </w:t>
      </w:r>
      <w:proofErr w:type="spellStart"/>
      <w:r w:rsidR="00407A99" w:rsidRPr="00050636">
        <w:t>SpiderMonkey</w:t>
      </w:r>
      <w:proofErr w:type="spellEnd"/>
      <w:r w:rsidR="00407A99" w:rsidRPr="00050636">
        <w:t xml:space="preserve"> by</w:t>
      </w:r>
      <w:r w:rsidR="004B6D5B" w:rsidRPr="00050636">
        <w:t xml:space="preserve"> Mozilla</w:t>
      </w:r>
      <w:r w:rsidR="00407A99" w:rsidRPr="00050636">
        <w:t xml:space="preserve">, </w:t>
      </w:r>
      <w:proofErr w:type="spellStart"/>
      <w:r w:rsidR="00407A99" w:rsidRPr="00050636">
        <w:t>JavaScriptCore</w:t>
      </w:r>
      <w:proofErr w:type="spellEnd"/>
      <w:r w:rsidR="00407A99" w:rsidRPr="00050636">
        <w:t xml:space="preserve"> by Apple and Chakra by Microsoft. All of those were first created to be used in browsers and it was the main aim of the young language. To run small scripts in a browser and make html </w:t>
      </w:r>
      <w:r w:rsidR="00407A99" w:rsidRPr="00050636">
        <w:lastRenderedPageBreak/>
        <w:t>pages more interactable and “alive”.  It was a part of browser environment such as HTML or CSS.</w:t>
      </w:r>
    </w:p>
    <w:p w14:paraId="1773FD1D" w14:textId="382ECFFC" w:rsidR="00407A99" w:rsidRPr="00050636" w:rsidRDefault="00407A99" w:rsidP="000633F9">
      <w:r w:rsidRPr="00050636">
        <w:t xml:space="preserve">Almost from the beginning of JS there were people who wanted it to be run not only </w:t>
      </w:r>
      <w:r w:rsidR="00012040" w:rsidRPr="00050636">
        <w:t>on</w:t>
      </w:r>
      <w:r w:rsidRPr="00050636">
        <w:t xml:space="preserve"> browsers. The first server-side </w:t>
      </w:r>
      <w:r w:rsidR="00BC264B" w:rsidRPr="00050636">
        <w:t xml:space="preserve">attempts were made since </w:t>
      </w:r>
      <w:proofErr w:type="gramStart"/>
      <w:r w:rsidR="00BC264B" w:rsidRPr="00050636">
        <w:t>1990</w:t>
      </w:r>
      <w:proofErr w:type="gramEnd"/>
      <w:r w:rsidR="00BC264B" w:rsidRPr="00050636">
        <w:t xml:space="preserve">s. </w:t>
      </w:r>
      <w:r w:rsidR="00012040" w:rsidRPr="00050636">
        <w:t>This possibility was great because it allowed us to generate pages more carefully with a language that was designed specifically for this purpose. However, this approach did not gain much attraction among developers</w:t>
      </w:r>
      <w:r w:rsidR="00BC264B" w:rsidRPr="00050636">
        <w:t>, at that time</w:t>
      </w:r>
    </w:p>
    <w:p w14:paraId="2F25E999" w14:textId="19B2B118" w:rsidR="004F5347" w:rsidRPr="00050636" w:rsidRDefault="00CD1188" w:rsidP="000633F9">
      <w:r w:rsidRPr="00050636">
        <w:t xml:space="preserve">However, the idea of creating </w:t>
      </w:r>
      <w:r w:rsidR="004158FF" w:rsidRPr="00050636">
        <w:t>web applications in one standardized language</w:t>
      </w:r>
      <w:r w:rsidRPr="00050636">
        <w:t xml:space="preserve"> has been slowly gaining popularity. On 27</w:t>
      </w:r>
      <w:r w:rsidRPr="00050636">
        <w:rPr>
          <w:vertAlign w:val="superscript"/>
        </w:rPr>
        <w:t>th</w:t>
      </w:r>
      <w:r w:rsidRPr="00050636">
        <w:t xml:space="preserve"> of May 2009</w:t>
      </w:r>
      <w:r w:rsidR="00BC264B" w:rsidRPr="00050636">
        <w:rPr>
          <w:vertAlign w:val="subscript"/>
        </w:rPr>
        <w:t>[10]</w:t>
      </w:r>
      <w:r w:rsidRPr="00050636">
        <w:t>, Node JS was released. Up to the day of writing this material, it remains the most widely used server-side runtime environment for ECMAScript</w:t>
      </w:r>
      <w:r w:rsidR="004158FF" w:rsidRPr="00050636">
        <w:t>, allowing to build backend with it.</w:t>
      </w:r>
      <w:r w:rsidRPr="00050636">
        <w:t xml:space="preserve"> </w:t>
      </w:r>
      <w:r w:rsidR="004F5347" w:rsidRPr="00050636">
        <w:t>It is crucial for us, because it</w:t>
      </w:r>
      <w:r w:rsidR="004158FF" w:rsidRPr="00050636">
        <w:t xml:space="preserve"> also</w:t>
      </w:r>
      <w:r w:rsidR="004F5347" w:rsidRPr="00050636">
        <w:t xml:space="preserve"> allows bundlers</w:t>
      </w:r>
      <w:r w:rsidR="004158FF" w:rsidRPr="00050636">
        <w:t xml:space="preserve"> and packet managers</w:t>
      </w:r>
      <w:r w:rsidR="004F5347" w:rsidRPr="00050636">
        <w:t xml:space="preserve"> to be created. Such instruments</w:t>
      </w:r>
      <w:r w:rsidR="004158FF" w:rsidRPr="00050636">
        <w:t xml:space="preserve"> help to</w:t>
      </w:r>
      <w:r w:rsidR="004F5347" w:rsidRPr="00050636">
        <w:t xml:space="preserve"> build JavaScript application by bundling code into fewer files, optimizing it, removing redundant characters like spaces or comments.</w:t>
      </w:r>
      <w:r w:rsidR="004158FF" w:rsidRPr="00050636">
        <w:t xml:space="preserve"> Packet managers allowed to create databases of libraries with easy access for all developers, which pushed JS further to standardization. </w:t>
      </w:r>
    </w:p>
    <w:p w14:paraId="3CCD95D2" w14:textId="6D0F4C09" w:rsidR="00CD1188" w:rsidRPr="00050636" w:rsidRDefault="004F5347" w:rsidP="000633F9">
      <w:r w:rsidRPr="00050636">
        <w:t xml:space="preserve">The language itself was evolving too. It gained more features and transformed from being a pack of variables and functions to a fully functional scripting language which can be run in its own environment, not being tied up to browsers. </w:t>
      </w:r>
      <w:r w:rsidR="00CD1188" w:rsidRPr="00050636">
        <w:t>Till that time, it has gotten new capabilities, such as:</w:t>
      </w:r>
    </w:p>
    <w:p w14:paraId="0C347C1F" w14:textId="48138DFB" w:rsidR="00CD1188" w:rsidRPr="00050636" w:rsidRDefault="00CD1188" w:rsidP="00CD1188">
      <w:pPr>
        <w:pStyle w:val="ListParagraph"/>
        <w:numPr>
          <w:ilvl w:val="0"/>
          <w:numId w:val="2"/>
        </w:numPr>
      </w:pPr>
      <w:r w:rsidRPr="00050636">
        <w:t xml:space="preserve">Manipulating the webpages, changing their </w:t>
      </w:r>
      <w:r w:rsidR="002D3E04" w:rsidRPr="00050636">
        <w:t>content</w:t>
      </w:r>
      <w:r w:rsidRPr="00050636">
        <w:t xml:space="preserve"> using only code</w:t>
      </w:r>
    </w:p>
    <w:p w14:paraId="13B2ABDD" w14:textId="77777777" w:rsidR="00CD1188" w:rsidRPr="00050636" w:rsidRDefault="00CD1188" w:rsidP="00CD1188">
      <w:pPr>
        <w:pStyle w:val="ListParagraph"/>
        <w:numPr>
          <w:ilvl w:val="0"/>
          <w:numId w:val="2"/>
        </w:numPr>
      </w:pPr>
      <w:r w:rsidRPr="00050636">
        <w:t>Reacting to browser events, such as mouse clicks or text selections</w:t>
      </w:r>
    </w:p>
    <w:p w14:paraId="1531B9C0" w14:textId="685048F6" w:rsidR="002D3E04" w:rsidRPr="00050636" w:rsidRDefault="002D3E04" w:rsidP="002D3E04">
      <w:pPr>
        <w:pStyle w:val="ListParagraph"/>
        <w:numPr>
          <w:ilvl w:val="0"/>
          <w:numId w:val="2"/>
        </w:numPr>
      </w:pPr>
      <w:r w:rsidRPr="00050636">
        <w:t>Executing code asynchronously in the background, without blocking the application</w:t>
      </w:r>
    </w:p>
    <w:p w14:paraId="0D8A9CBC" w14:textId="2C9DECFF" w:rsidR="004158FF" w:rsidRPr="00050636" w:rsidRDefault="004158FF" w:rsidP="002D3E04">
      <w:pPr>
        <w:pStyle w:val="ListParagraph"/>
        <w:numPr>
          <w:ilvl w:val="0"/>
          <w:numId w:val="2"/>
        </w:numPr>
      </w:pPr>
      <w:r w:rsidRPr="00050636">
        <w:t>Accessing URL line and manipulating it</w:t>
      </w:r>
      <w:r w:rsidR="00BC264B" w:rsidRPr="00050636">
        <w:t xml:space="preserve"> </w:t>
      </w:r>
      <w:r w:rsidR="00BC264B" w:rsidRPr="00050636">
        <w:rPr>
          <w:vertAlign w:val="subscript"/>
        </w:rPr>
        <w:t>[11]</w:t>
      </w:r>
    </w:p>
    <w:p w14:paraId="0E4BB6C7" w14:textId="2ED6CA29" w:rsidR="00CD1188" w:rsidRPr="00050636" w:rsidRDefault="00CD1188" w:rsidP="000633F9">
      <w:r w:rsidRPr="00050636">
        <w:t xml:space="preserve"> The slow separation of backend and frontend was now complete.</w:t>
      </w:r>
      <w:r w:rsidR="002D3E04" w:rsidRPr="00050636">
        <w:t xml:space="preserve"> With the assistance of frameworks or without complex logic of the websites can be written. Files can be </w:t>
      </w:r>
      <w:r w:rsidR="004F5347" w:rsidRPr="00050636">
        <w:t xml:space="preserve">prepared and optimized for production. </w:t>
      </w:r>
      <w:r w:rsidR="004158FF" w:rsidRPr="00050636">
        <w:t xml:space="preserve">Libraries and frameworks can be downloaded and utilized quickly. </w:t>
      </w:r>
      <w:r w:rsidR="004F5347" w:rsidRPr="00050636">
        <w:t xml:space="preserve">And everything was standardized </w:t>
      </w:r>
      <w:r w:rsidR="004158FF" w:rsidRPr="00050636">
        <w:t>and only one language was used</w:t>
      </w:r>
      <w:r w:rsidR="004F5347" w:rsidRPr="00050636">
        <w:t>.</w:t>
      </w:r>
    </w:p>
    <w:p w14:paraId="0C564E68" w14:textId="660A92D1" w:rsidR="00D012AE" w:rsidRPr="00050636" w:rsidRDefault="004158FF" w:rsidP="000633F9">
      <w:r w:rsidRPr="00050636">
        <w:t xml:space="preserve">Frontend applications remain a pack of HTML and CSS code, but now they are glued by JS. Nonetheless, they still need to be delivered to </w:t>
      </w:r>
      <w:r w:rsidR="00AA5D7D" w:rsidRPr="00050636">
        <w:t xml:space="preserve">a </w:t>
      </w:r>
      <w:r w:rsidR="00287F34" w:rsidRPr="00050636">
        <w:t>user</w:t>
      </w:r>
      <w:r w:rsidRPr="00050636">
        <w:t xml:space="preserve"> by some server application. It can be any, now even the ones written in JS itself. After that, it becomes fully independent. It can show the client data, change content on pages and request data from the</w:t>
      </w:r>
      <w:r w:rsidR="00AE21DA" w:rsidRPr="00050636">
        <w:t xml:space="preserve"> backend app. Such applications </w:t>
      </w:r>
      <w:r w:rsidR="00AA5D7D" w:rsidRPr="00050636">
        <w:t>can simulate</w:t>
      </w:r>
      <w:r w:rsidR="00AE21DA" w:rsidRPr="00050636">
        <w:t xml:space="preserve"> the transition between pages. </w:t>
      </w:r>
      <w:r w:rsidRPr="00050636">
        <w:t xml:space="preserve"> </w:t>
      </w:r>
      <w:r w:rsidR="00AA5D7D" w:rsidRPr="00050636">
        <w:t xml:space="preserve">They can read URL and intercept the page-changing event and instead show content themselves. </w:t>
      </w:r>
      <w:r w:rsidR="00287F34" w:rsidRPr="00050636">
        <w:t>Those are called single-page applications. The creation of it will be presented in this material</w:t>
      </w:r>
    </w:p>
    <w:p w14:paraId="267A9CB3" w14:textId="576D2ADE" w:rsidR="00D012AE" w:rsidRPr="00050636" w:rsidRDefault="00D012AE" w:rsidP="000633F9">
      <w:r w:rsidRPr="00050636">
        <w:t>Another</w:t>
      </w:r>
      <w:r w:rsidR="004576E7" w:rsidRPr="00050636">
        <w:t xml:space="preserve"> mechanism that is now widely used not only </w:t>
      </w:r>
      <w:r w:rsidR="00CE7B82" w:rsidRPr="00050636">
        <w:t>on the web</w:t>
      </w:r>
      <w:r w:rsidR="004576E7" w:rsidRPr="00050636">
        <w:t xml:space="preserve">, but just in software development is containerization. Containers are </w:t>
      </w:r>
      <w:r w:rsidR="00CE7B82" w:rsidRPr="00050636">
        <w:t>old</w:t>
      </w:r>
      <w:r w:rsidR="004576E7" w:rsidRPr="00050636">
        <w:t xml:space="preserve"> technology, emerging from </w:t>
      </w:r>
      <w:r w:rsidR="00CE7B82" w:rsidRPr="00050636">
        <w:t>the 1970</w:t>
      </w:r>
      <w:r w:rsidR="004576E7" w:rsidRPr="00050636">
        <w:t xml:space="preserve">’s. It </w:t>
      </w:r>
      <w:r w:rsidR="004576E7" w:rsidRPr="00050636">
        <w:lastRenderedPageBreak/>
        <w:t xml:space="preserve">is an </w:t>
      </w:r>
      <w:r w:rsidR="00CE7B82" w:rsidRPr="00050636">
        <w:t>idea</w:t>
      </w:r>
      <w:r w:rsidR="004576E7" w:rsidRPr="00050636">
        <w:t xml:space="preserve"> of running an application in an isolated environment, so nothing can impact it. The first attempts have been made in 1979, with a command called </w:t>
      </w:r>
      <w:r w:rsidR="004576E7" w:rsidRPr="00050636">
        <w:rPr>
          <w:i/>
          <w:iCs/>
        </w:rPr>
        <w:t>chroot</w:t>
      </w:r>
      <w:r w:rsidR="00486AF7" w:rsidRPr="00050636">
        <w:rPr>
          <w:i/>
          <w:iCs/>
        </w:rPr>
        <w:t xml:space="preserve"> </w:t>
      </w:r>
      <w:r w:rsidR="00486AF7" w:rsidRPr="00050636">
        <w:rPr>
          <w:vertAlign w:val="subscript"/>
        </w:rPr>
        <w:t>[12]</w:t>
      </w:r>
      <w:r w:rsidR="004576E7" w:rsidRPr="00050636">
        <w:rPr>
          <w:i/>
          <w:iCs/>
        </w:rPr>
        <w:t xml:space="preserve">. </w:t>
      </w:r>
      <w:r w:rsidR="00CE7B82" w:rsidRPr="00050636">
        <w:t xml:space="preserve">It was a UNIX command which created an alteration of the root folder for a specific process to run inside of it. It then was adopted and developed further into </w:t>
      </w:r>
      <w:r w:rsidR="00CE7B82" w:rsidRPr="00050636">
        <w:rPr>
          <w:i/>
          <w:iCs/>
        </w:rPr>
        <w:t>jails</w:t>
      </w:r>
      <w:r w:rsidR="00CE7B82" w:rsidRPr="00050636">
        <w:t xml:space="preserve">, in </w:t>
      </w:r>
      <w:proofErr w:type="gramStart"/>
      <w:r w:rsidR="00CE7B82" w:rsidRPr="00050636">
        <w:t>FreeBSD</w:t>
      </w:r>
      <w:r w:rsidR="00486AF7" w:rsidRPr="00050636">
        <w:rPr>
          <w:vertAlign w:val="subscript"/>
        </w:rPr>
        <w:t>[</w:t>
      </w:r>
      <w:proofErr w:type="gramEnd"/>
      <w:r w:rsidR="00486AF7" w:rsidRPr="00050636">
        <w:rPr>
          <w:vertAlign w:val="subscript"/>
        </w:rPr>
        <w:t>13]</w:t>
      </w:r>
      <w:r w:rsidR="00CE7B82" w:rsidRPr="00050636">
        <w:t xml:space="preserve">. Those are completely isolated environments, which can be fully configured and customized. They behave pretty much like small virtual machines. They can engage in communication with each other, have their environmental variables and start several processes. </w:t>
      </w:r>
      <w:r w:rsidR="00CD645C" w:rsidRPr="00050636">
        <w:t xml:space="preserve">Only what was left is to make them easily portable, so anyone can run a container on their local machine. At that time, they were often to their original OS, because they </w:t>
      </w:r>
      <w:r w:rsidR="0097151D" w:rsidRPr="00050636">
        <w:t>shared</w:t>
      </w:r>
      <w:r w:rsidR="00CD645C" w:rsidRPr="00050636">
        <w:t xml:space="preserve"> the same kernel as their host OS. So, even though most of the containers were created for Linux, they still had to be configured manually, their dependencies had to be injected by hand, there was no standardization.</w:t>
      </w:r>
      <w:r w:rsidR="0097151D" w:rsidRPr="00050636">
        <w:t xml:space="preserve"> In 2013 a tool named Docker was created. </w:t>
      </w:r>
      <w:r w:rsidR="006B02E7" w:rsidRPr="00050636">
        <w:t xml:space="preserve">Its primary goal was to make containers portable and runnable on any machine. A standard for creating containers was being created. Docker introduced the concept of images, a </w:t>
      </w:r>
      <w:r w:rsidR="009369DA" w:rsidRPr="00050636">
        <w:t>blueprint</w:t>
      </w:r>
      <w:r w:rsidR="006B02E7" w:rsidRPr="00050636">
        <w:t xml:space="preserve"> for creating containers. By having an </w:t>
      </w:r>
      <w:r w:rsidR="009369DA" w:rsidRPr="00050636">
        <w:t>image,</w:t>
      </w:r>
      <w:r w:rsidR="006B02E7" w:rsidRPr="00050636">
        <w:t xml:space="preserve"> a container can be created. </w:t>
      </w:r>
      <w:r w:rsidR="009369DA" w:rsidRPr="00050636">
        <w:t>Firstly,</w:t>
      </w:r>
      <w:r w:rsidR="006B02E7" w:rsidRPr="00050636">
        <w:t xml:space="preserve"> it was available only for Linux, because of containers’ </w:t>
      </w:r>
      <w:r w:rsidR="009369DA" w:rsidRPr="00050636">
        <w:t>file system</w:t>
      </w:r>
      <w:r w:rsidR="006B02E7" w:rsidRPr="00050636">
        <w:t xml:space="preserve"> and </w:t>
      </w:r>
      <w:r w:rsidR="009369DA" w:rsidRPr="00050636">
        <w:t>structures</w:t>
      </w:r>
      <w:r w:rsidR="006B02E7" w:rsidRPr="00050636">
        <w:t xml:space="preserve"> inherited from Linux. However, they have been developed throughout the years and now they can be</w:t>
      </w:r>
      <w:r w:rsidR="009369DA" w:rsidRPr="00050636">
        <w:t xml:space="preserve"> also</w:t>
      </w:r>
      <w:r w:rsidR="006B02E7" w:rsidRPr="00050636">
        <w:t xml:space="preserve"> used both on Windows and MacOS. </w:t>
      </w:r>
      <w:r w:rsidR="009369DA" w:rsidRPr="00050636">
        <w:t>The final app</w:t>
      </w:r>
    </w:p>
    <w:p w14:paraId="6654A7D8" w14:textId="56688F6C" w:rsidR="00D012AE" w:rsidRPr="00050636" w:rsidRDefault="00D012AE" w:rsidP="000633F9">
      <w:r w:rsidRPr="00050636">
        <w:t>So, the general structure of the application will feature backend, frontend and database. It wi</w:t>
      </w:r>
      <w:r w:rsidR="009369DA" w:rsidRPr="00050636">
        <w:t xml:space="preserve">ll also be containerized. A version control system will be used. Frontend will be a single-page application, built using a framework. Backend will be built as an API for frontend, also using a framework. Packet managers and build software will be used for both frontend and backend. </w:t>
      </w:r>
    </w:p>
    <w:p w14:paraId="7DC58AA2" w14:textId="77777777" w:rsidR="00D012AE" w:rsidRPr="00050636" w:rsidRDefault="00D012AE" w:rsidP="00D012AE">
      <w:pPr>
        <w:pStyle w:val="Heading2"/>
      </w:pPr>
    </w:p>
    <w:p w14:paraId="54B2BEE2" w14:textId="269002BB" w:rsidR="00D012AE" w:rsidRPr="00050636" w:rsidRDefault="00D012AE" w:rsidP="00D012AE">
      <w:pPr>
        <w:pStyle w:val="Heading2"/>
      </w:pPr>
      <w:r w:rsidRPr="00050636">
        <w:t>Technology stack</w:t>
      </w:r>
    </w:p>
    <w:p w14:paraId="3FA37AB6" w14:textId="27578614" w:rsidR="004F5347" w:rsidRPr="00050636" w:rsidRDefault="009369DA" w:rsidP="000633F9">
      <w:r w:rsidRPr="00050636">
        <w:t xml:space="preserve">For frontend modern ECMAScript 6 will be used. As a framework, there will be React, since it </w:t>
      </w:r>
      <w:r w:rsidR="00107CC8" w:rsidRPr="00050636">
        <w:t xml:space="preserve">is the most popular one for today. It will be most likely used by a developer. Node Packet Manager will be used for managing libraries and dependencies. For Building the whole application together, a </w:t>
      </w:r>
      <w:r w:rsidR="00405A21" w:rsidRPr="00050636">
        <w:t xml:space="preserve">Vite bundler is to be used. As a server, NGINX tool will be used as </w:t>
      </w:r>
      <w:r w:rsidR="0081076A" w:rsidRPr="00050636">
        <w:t>an</w:t>
      </w:r>
      <w:r w:rsidR="00405A21" w:rsidRPr="00050636">
        <w:t xml:space="preserve"> old and reliable choice, since a frontend server does not really matter in this study, since most of them are featuring standard security and its only purpose is to send the application to the client only once.</w:t>
      </w:r>
    </w:p>
    <w:p w14:paraId="7F48829C" w14:textId="04A8DD51" w:rsidR="00405A21" w:rsidRPr="00050636" w:rsidRDefault="00405A21" w:rsidP="000633F9">
      <w:r w:rsidRPr="00050636">
        <w:t xml:space="preserve">For backend modern Java with JDK 21 will be used. Also, there is a framework, </w:t>
      </w:r>
      <w:r w:rsidR="00996FC0" w:rsidRPr="00050636">
        <w:t>Spring</w:t>
      </w:r>
      <w:r w:rsidRPr="00050636">
        <w:t xml:space="preserve"> and especially its streamlined version </w:t>
      </w:r>
      <w:proofErr w:type="spellStart"/>
      <w:r w:rsidRPr="00050636">
        <w:t>Springboot</w:t>
      </w:r>
      <w:proofErr w:type="spellEnd"/>
      <w:r w:rsidRPr="00050636">
        <w:t xml:space="preserve">. </w:t>
      </w:r>
      <w:proofErr w:type="spellStart"/>
      <w:r w:rsidRPr="00050636">
        <w:t>Springboot</w:t>
      </w:r>
      <w:proofErr w:type="spellEnd"/>
      <w:r w:rsidRPr="00050636">
        <w:t xml:space="preserve"> is more modern and introduces several new features into creating a server-side web application. Apache Maven will be used as a bundler and packet manager. It also includes a compiler, so there will be no need in compiling Java code before bundling. </w:t>
      </w:r>
    </w:p>
    <w:p w14:paraId="5B1382F1" w14:textId="77652540" w:rsidR="00996FC0" w:rsidRPr="00050636" w:rsidRDefault="00996FC0" w:rsidP="000633F9">
      <w:r w:rsidRPr="00050636">
        <w:lastRenderedPageBreak/>
        <w:t xml:space="preserve">As non-coding tools, there will be Docker and Git. As was said above, Docker allows us to create portable containers. And it is also used in most modern web applications, so its presence in the stack will be a good addition to the simulation of professional development. Git is a famous version control system. It allows a developer to make snapshots of the program at any given time and roll back to them in case of need. It is widely used in software development. </w:t>
      </w:r>
    </w:p>
    <w:p w14:paraId="5F361F02" w14:textId="77777777" w:rsidR="00FC01E7" w:rsidRPr="00050636" w:rsidRDefault="00FC01E7" w:rsidP="000633F9"/>
    <w:p w14:paraId="3F1BD5BB" w14:textId="29E32C52" w:rsidR="00FC01E7" w:rsidRPr="00050636" w:rsidRDefault="00FC01E7" w:rsidP="00FC01E7">
      <w:pPr>
        <w:pStyle w:val="Heading1"/>
      </w:pPr>
      <w:r w:rsidRPr="00050636">
        <w:t>General Development Tools</w:t>
      </w:r>
    </w:p>
    <w:p w14:paraId="1562516B" w14:textId="22CFD5E1" w:rsidR="00FC01E7" w:rsidRPr="00050636" w:rsidRDefault="00FC01E7" w:rsidP="00FC01E7">
      <w:pPr>
        <w:pStyle w:val="Heading2"/>
      </w:pPr>
      <w:r w:rsidRPr="00050636">
        <w:t>Version Control</w:t>
      </w:r>
    </w:p>
    <w:p w14:paraId="129EA4FD" w14:textId="7912B4EC" w:rsidR="00FC01E7" w:rsidRPr="00050636" w:rsidRDefault="00FC01E7" w:rsidP="00FC01E7">
      <w:r w:rsidRPr="00050636">
        <w:t xml:space="preserve">Even though the development of the app is often a pre-defined set of steps, everything still can go wrong. Each feature can be implemented in various ways, and it is a difficult task to predict how it will be impacting the rest of the application. </w:t>
      </w:r>
      <w:r w:rsidR="0008169C" w:rsidRPr="00050636">
        <w:t xml:space="preserve">Bugs of different scales can occur. Some may crash the application straightaway; others can be quiet and difficult to spot </w:t>
      </w:r>
      <w:r w:rsidR="00CE6BC8" w:rsidRPr="00050636">
        <w:t>and</w:t>
      </w:r>
      <w:r w:rsidR="0008169C" w:rsidRPr="00050636">
        <w:t xml:space="preserve"> </w:t>
      </w:r>
      <w:r w:rsidR="00CE6BC8" w:rsidRPr="00050636">
        <w:t>still create</w:t>
      </w:r>
      <w:r w:rsidR="0008169C" w:rsidRPr="00050636">
        <w:t xml:space="preserve"> difficulties for users. In some </w:t>
      </w:r>
      <w:r w:rsidR="00CE6BC8" w:rsidRPr="00050636">
        <w:t>cases,</w:t>
      </w:r>
      <w:r w:rsidR="0008169C" w:rsidRPr="00050636">
        <w:t xml:space="preserve"> it is crucial to be able to roll back to the previous, working version of the product. </w:t>
      </w:r>
      <w:r w:rsidR="00CE6BC8" w:rsidRPr="00050636">
        <w:t xml:space="preserve">Another use case for version control is when an earlier version is needed. For example, it can have smaller system requirements, or not all users might want to update their software and therefore an older instance should be available. </w:t>
      </w:r>
    </w:p>
    <w:p w14:paraId="4A071055" w14:textId="001AD0DE" w:rsidR="0008169C" w:rsidRPr="00050636" w:rsidRDefault="0008169C" w:rsidP="00FC01E7">
      <w:r w:rsidRPr="00050636">
        <w:t>Multiple methods can be used to control versions.</w:t>
      </w:r>
      <w:r w:rsidR="00CE6BC8" w:rsidRPr="00050636">
        <w:t xml:space="preserve"> The simplest one is to create a new directory for each version, store them and access whenever they are needed. </w:t>
      </w:r>
      <w:r w:rsidR="00450DC8" w:rsidRPr="00050636">
        <w:t xml:space="preserve">Or another variant can be to log every change in a separate file with date and time. </w:t>
      </w:r>
      <w:proofErr w:type="gramStart"/>
      <w:r w:rsidR="00450DC8" w:rsidRPr="00050636">
        <w:t>Needless to say, both</w:t>
      </w:r>
      <w:proofErr w:type="gramEnd"/>
      <w:r w:rsidR="00450DC8" w:rsidRPr="00050636">
        <w:t xml:space="preserve"> strategies are time-consuming and error prone. Developer can easily confuse files, dates or just forget about some line of code which was changed in a small, non-critical file.</w:t>
      </w:r>
      <w:r w:rsidR="00C42AF3" w:rsidRPr="00050636">
        <w:t xml:space="preserve"> More advanced engineers have come with an idea of creating their own, in which each snapshot was to be stored. </w:t>
      </w:r>
      <w:r w:rsidR="003D3344" w:rsidRPr="00050636">
        <w:t>All</w:t>
      </w:r>
      <w:r w:rsidR="00D8493F" w:rsidRPr="00050636">
        <w:t xml:space="preserve"> those early approaches were local.</w:t>
      </w:r>
    </w:p>
    <w:p w14:paraId="492B5790" w14:textId="18B977FA" w:rsidR="00C42AF3" w:rsidRPr="00050636" w:rsidRDefault="00C42AF3" w:rsidP="00FC01E7">
      <w:r w:rsidRPr="00050636">
        <w:t xml:space="preserve">Hopefully, software dedicated to managing versions of other software </w:t>
      </w:r>
      <w:r w:rsidR="00D8493F" w:rsidRPr="00050636">
        <w:t>will be</w:t>
      </w:r>
      <w:r w:rsidRPr="00050636">
        <w:t xml:space="preserve"> created soon enough. </w:t>
      </w:r>
      <w:r w:rsidR="007279C4" w:rsidRPr="00050636">
        <w:t xml:space="preserve">One of them was </w:t>
      </w:r>
      <w:r w:rsidR="007B325D" w:rsidRPr="00050636">
        <w:t xml:space="preserve">RCS - </w:t>
      </w:r>
      <w:r w:rsidR="007279C4" w:rsidRPr="00050636">
        <w:t>Revision Control System, created in 1982</w:t>
      </w:r>
      <w:r w:rsidR="007279C4" w:rsidRPr="00050636">
        <w:rPr>
          <w:vertAlign w:val="subscript"/>
        </w:rPr>
        <w:t>[1</w:t>
      </w:r>
      <w:r w:rsidR="00FA047C" w:rsidRPr="00050636">
        <w:rPr>
          <w:vertAlign w:val="subscript"/>
        </w:rPr>
        <w:t>4</w:t>
      </w:r>
      <w:r w:rsidR="007279C4" w:rsidRPr="00050636">
        <w:rPr>
          <w:vertAlign w:val="subscript"/>
        </w:rPr>
        <w:t>]</w:t>
      </w:r>
      <w:r w:rsidR="007279C4" w:rsidRPr="00050636">
        <w:t xml:space="preserve">.  Its environment </w:t>
      </w:r>
      <w:r w:rsidR="00D8493F" w:rsidRPr="00050636">
        <w:t>was</w:t>
      </w:r>
      <w:r w:rsidR="007279C4" w:rsidRPr="00050636">
        <w:t xml:space="preserve"> UNIX </w:t>
      </w:r>
      <w:r w:rsidR="00D8493F" w:rsidRPr="00050636">
        <w:t>system,</w:t>
      </w:r>
      <w:r w:rsidR="007279C4" w:rsidRPr="00050636">
        <w:t xml:space="preserve"> and it was suitable for controlling both text as well as source code files. </w:t>
      </w:r>
      <w:r w:rsidR="007B325D" w:rsidRPr="00050636">
        <w:t xml:space="preserve">Even though it was not the first one, it included notable changes, such as not merging the differences between files directly, but keeping them in </w:t>
      </w:r>
      <w:r w:rsidR="00D8493F" w:rsidRPr="00050636">
        <w:t>the form</w:t>
      </w:r>
      <w:r w:rsidR="007B325D" w:rsidRPr="00050636">
        <w:t xml:space="preserve"> of scripts, manuals which told where and how insert each change, if it was ever </w:t>
      </w:r>
      <w:r w:rsidR="00D8493F" w:rsidRPr="00050636">
        <w:t>needed</w:t>
      </w:r>
      <w:r w:rsidR="00D8493F" w:rsidRPr="00050636">
        <w:rPr>
          <w:vertAlign w:val="subscript"/>
        </w:rPr>
        <w:t xml:space="preserve"> [</w:t>
      </w:r>
      <w:r w:rsidR="007B325D" w:rsidRPr="00050636">
        <w:rPr>
          <w:vertAlign w:val="subscript"/>
        </w:rPr>
        <w:t>1]</w:t>
      </w:r>
      <w:r w:rsidR="007B325D" w:rsidRPr="00050636">
        <w:t>. Its predecessor SCCS – Source Code Control System, announced in 1975</w:t>
      </w:r>
      <w:r w:rsidR="00D8493F" w:rsidRPr="00050636">
        <w:t xml:space="preserve"> </w:t>
      </w:r>
      <w:r w:rsidR="007B325D" w:rsidRPr="00050636">
        <w:rPr>
          <w:vertAlign w:val="subscript"/>
        </w:rPr>
        <w:t>[</w:t>
      </w:r>
      <w:r w:rsidR="00FA047C" w:rsidRPr="00050636">
        <w:rPr>
          <w:vertAlign w:val="subscript"/>
        </w:rPr>
        <w:t>15</w:t>
      </w:r>
      <w:r w:rsidR="007B325D" w:rsidRPr="00050636">
        <w:rPr>
          <w:vertAlign w:val="subscript"/>
        </w:rPr>
        <w:t>]</w:t>
      </w:r>
      <w:r w:rsidR="007B325D" w:rsidRPr="00050636">
        <w:t xml:space="preserve">. It was saving changes into the </w:t>
      </w:r>
      <w:r w:rsidR="00D8493F" w:rsidRPr="00050636">
        <w:t>files but marking them</w:t>
      </w:r>
      <w:r w:rsidR="007B325D" w:rsidRPr="00050636">
        <w:t>. If the previous version was needed, differences were removed</w:t>
      </w:r>
      <w:r w:rsidR="00D8493F" w:rsidRPr="00050636">
        <w:t xml:space="preserve"> by a special program</w:t>
      </w:r>
      <w:r w:rsidR="00D8493F" w:rsidRPr="00050636">
        <w:rPr>
          <w:vertAlign w:val="subscript"/>
        </w:rPr>
        <w:t xml:space="preserve"> [1</w:t>
      </w:r>
      <w:r w:rsidR="00FA047C" w:rsidRPr="00050636">
        <w:rPr>
          <w:vertAlign w:val="subscript"/>
        </w:rPr>
        <w:t>4</w:t>
      </w:r>
      <w:r w:rsidR="00D8493F" w:rsidRPr="00050636">
        <w:rPr>
          <w:vertAlign w:val="subscript"/>
        </w:rPr>
        <w:t>]</w:t>
      </w:r>
      <w:r w:rsidR="00D8493F" w:rsidRPr="00050636">
        <w:t xml:space="preserve">. </w:t>
      </w:r>
    </w:p>
    <w:p w14:paraId="16089C34" w14:textId="70546382" w:rsidR="00450DC8" w:rsidRPr="00050636" w:rsidRDefault="00D8493F" w:rsidP="00FC01E7">
      <w:r w:rsidRPr="00050636">
        <w:t>Today, a lot of Version Control Systems are available. Probably the most widely used is GIT. I</w:t>
      </w:r>
      <w:r w:rsidR="00017A74" w:rsidRPr="00050636">
        <w:t xml:space="preserve">t </w:t>
      </w:r>
      <w:r w:rsidRPr="00050636">
        <w:t xml:space="preserve">is </w:t>
      </w:r>
      <w:r w:rsidR="00017A74" w:rsidRPr="00050636">
        <w:t>open-source</w:t>
      </w:r>
      <w:r w:rsidRPr="00050636">
        <w:t xml:space="preserve"> software, released in 2005</w:t>
      </w:r>
      <w:r w:rsidR="00017A74" w:rsidRPr="00050636">
        <w:t xml:space="preserve"> by Linus Torvalds </w:t>
      </w:r>
      <w:r w:rsidR="00017A74" w:rsidRPr="00050636">
        <w:rPr>
          <w:vertAlign w:val="subscript"/>
        </w:rPr>
        <w:t>[</w:t>
      </w:r>
      <w:r w:rsidR="00FA047C" w:rsidRPr="00050636">
        <w:rPr>
          <w:vertAlign w:val="subscript"/>
        </w:rPr>
        <w:t>16</w:t>
      </w:r>
      <w:r w:rsidR="00017A74" w:rsidRPr="00050636">
        <w:rPr>
          <w:vertAlign w:val="subscript"/>
        </w:rPr>
        <w:t>]</w:t>
      </w:r>
      <w:r w:rsidR="00017A74" w:rsidRPr="00050636">
        <w:t xml:space="preserve">. Till that day it is developed, updated and supported, as can be seen on its GitHub page. It is so popular and widely </w:t>
      </w:r>
      <w:r w:rsidR="003D3344" w:rsidRPr="00050636">
        <w:t>used</w:t>
      </w:r>
      <w:r w:rsidR="00017A74" w:rsidRPr="00050636">
        <w:t xml:space="preserve"> </w:t>
      </w:r>
      <w:r w:rsidR="00017A74" w:rsidRPr="00050636">
        <w:lastRenderedPageBreak/>
        <w:t xml:space="preserve">that sometimes developers can learn how to use </w:t>
      </w:r>
      <w:r w:rsidR="003950E4" w:rsidRPr="00050636">
        <w:t xml:space="preserve">GIT, before understanding what a version control system </w:t>
      </w:r>
      <w:proofErr w:type="gramStart"/>
      <w:r w:rsidR="003950E4" w:rsidRPr="00050636">
        <w:t>actually is</w:t>
      </w:r>
      <w:proofErr w:type="gramEnd"/>
      <w:r w:rsidR="003950E4" w:rsidRPr="00050636">
        <w:t>.</w:t>
      </w:r>
      <w:r w:rsidR="00017A74" w:rsidRPr="00050636">
        <w:t xml:space="preserve"> </w:t>
      </w:r>
      <w:r w:rsidR="003D3344" w:rsidRPr="00050636">
        <w:t xml:space="preserve">Another feature is that it is open-source and completely free to use. </w:t>
      </w:r>
      <w:proofErr w:type="gramStart"/>
      <w:r w:rsidR="003D3344" w:rsidRPr="00050636">
        <w:t>All of</w:t>
      </w:r>
      <w:proofErr w:type="gramEnd"/>
      <w:r w:rsidR="003D3344" w:rsidRPr="00050636">
        <w:t xml:space="preserve"> the source code can be found in its repository, on GitHub for example. </w:t>
      </w:r>
      <w:r w:rsidR="00017A74" w:rsidRPr="00050636">
        <w:t xml:space="preserve">An important remark here is that it should not be </w:t>
      </w:r>
      <w:proofErr w:type="gramStart"/>
      <w:r w:rsidR="00017A74" w:rsidRPr="00050636">
        <w:t>confused</w:t>
      </w:r>
      <w:proofErr w:type="gramEnd"/>
      <w:r w:rsidR="00017A74" w:rsidRPr="00050636">
        <w:t xml:space="preserve"> with GitHub. GIT is a version control system. While GitHub is an online platform for storing and sharing code in repositories, created with GIT. </w:t>
      </w:r>
    </w:p>
    <w:p w14:paraId="21A683D7" w14:textId="385EFFE6" w:rsidR="00017A74" w:rsidRPr="00050636" w:rsidRDefault="00017A74" w:rsidP="00FC01E7">
      <w:r w:rsidRPr="00050636">
        <w:t>GIT is a distributed version control system. It means that there is no centralized system</w:t>
      </w:r>
      <w:r w:rsidR="003950E4" w:rsidRPr="00050636">
        <w:t xml:space="preserve">, orchestrating snapshots and changes of the app. Each developer receives a separate copy of the repository, mirroring the original one </w:t>
      </w:r>
      <w:r w:rsidR="003950E4" w:rsidRPr="00050636">
        <w:rPr>
          <w:vertAlign w:val="subscript"/>
        </w:rPr>
        <w:t>[</w:t>
      </w:r>
      <w:r w:rsidR="00FA047C" w:rsidRPr="00050636">
        <w:rPr>
          <w:vertAlign w:val="subscript"/>
        </w:rPr>
        <w:t>17</w:t>
      </w:r>
      <w:r w:rsidR="003950E4" w:rsidRPr="00050636">
        <w:rPr>
          <w:vertAlign w:val="subscript"/>
        </w:rPr>
        <w:t>]</w:t>
      </w:r>
      <w:r w:rsidR="003950E4" w:rsidRPr="00050636">
        <w:t xml:space="preserve">. Changes they make are essentially independent and then are synchronized on a remote server, which is holding the main repository. The main advantage of that system is immunity to the main repository loss, since every one of the team can share their version, to become a new, main one. </w:t>
      </w:r>
    </w:p>
    <w:p w14:paraId="07311F33" w14:textId="3F2AC38F" w:rsidR="003D3344" w:rsidRPr="00050636" w:rsidRDefault="00ED7239" w:rsidP="00FC01E7">
      <w:r w:rsidRPr="00050636">
        <w:t xml:space="preserve">The way GIT stores version is something in between SCCS and RCS. It stores snapshots of the application. Each snapshot consists of several objects: Blobs, Commits, Trees. Those are objects stored in GIT’s own database and are reachable by their unique ID. That snapshot is a tree, representing a file structure and blobs, each representing content of a separate file. A commit is a pointer to that structure alongside unique hash and metadata about date of creation and author. Each commit also contains a pointer to its </w:t>
      </w:r>
      <w:proofErr w:type="gramStart"/>
      <w:r w:rsidRPr="00050636">
        <w:t>parent</w:t>
      </w:r>
      <w:proofErr w:type="gramEnd"/>
      <w:r w:rsidRPr="00050636">
        <w:t xml:space="preserve"> (or parents)</w:t>
      </w:r>
      <w:r w:rsidR="003D3344" w:rsidRPr="00050636">
        <w:t>. T</w:t>
      </w:r>
      <w:r w:rsidRPr="00050636">
        <w:t>hat allows us to reach all files and gives us the ability not to copy files that were not changed</w:t>
      </w:r>
      <w:r w:rsidR="003D3344" w:rsidRPr="00050636">
        <w:t>, s</w:t>
      </w:r>
      <w:r w:rsidRPr="00050636">
        <w:t>ince they can be accessed easily</w:t>
      </w:r>
      <w:r w:rsidR="003D3344" w:rsidRPr="00050636">
        <w:t xml:space="preserve"> </w:t>
      </w:r>
      <w:r w:rsidR="003D3344" w:rsidRPr="00050636">
        <w:rPr>
          <w:vertAlign w:val="subscript"/>
        </w:rPr>
        <w:t>[</w:t>
      </w:r>
      <w:r w:rsidR="00FA047C" w:rsidRPr="00050636">
        <w:rPr>
          <w:vertAlign w:val="subscript"/>
        </w:rPr>
        <w:t>18</w:t>
      </w:r>
      <w:r w:rsidR="003D3344" w:rsidRPr="00050636">
        <w:rPr>
          <w:vertAlign w:val="subscript"/>
        </w:rPr>
        <w:t>]</w:t>
      </w:r>
      <w:r w:rsidRPr="00050636">
        <w:t>. So, the snapshot contains a commit, metadata and a tree of changes, with a pointer to older commits with older changes, which remained the same in this one.</w:t>
      </w:r>
      <w:r w:rsidR="00453E5A" w:rsidRPr="00050636">
        <w:t xml:space="preserve"> </w:t>
      </w:r>
      <w:r w:rsidR="003D3344" w:rsidRPr="00050636">
        <w:t xml:space="preserve">That metadata can be retrieved at any </w:t>
      </w:r>
      <w:proofErr w:type="gramStart"/>
      <w:r w:rsidR="003D3344" w:rsidRPr="00050636">
        <w:t>time, and</w:t>
      </w:r>
      <w:proofErr w:type="gramEnd"/>
      <w:r w:rsidR="003D3344" w:rsidRPr="00050636">
        <w:t xml:space="preserve"> makes it easier to coordinate the development team.</w:t>
      </w:r>
    </w:p>
    <w:p w14:paraId="7786300E" w14:textId="5D7DA6F8" w:rsidR="00ED7239" w:rsidRPr="00050636" w:rsidRDefault="00453E5A" w:rsidP="00FC01E7">
      <w:r w:rsidRPr="00050636">
        <w:t xml:space="preserve">That pointer structure makes the GIT very flexible in its ways of manipulating software. Basically, it makes commits “movable”. New branches can be created, </w:t>
      </w:r>
      <w:proofErr w:type="gramStart"/>
      <w:r w:rsidRPr="00050636">
        <w:t>commits</w:t>
      </w:r>
      <w:proofErr w:type="gramEnd"/>
      <w:r w:rsidRPr="00050636">
        <w:t xml:space="preserve"> can be transferred between them.  Commitments can also be deleted. Different branches may be merged </w:t>
      </w:r>
      <w:proofErr w:type="gramStart"/>
      <w:r w:rsidR="003D3344" w:rsidRPr="00050636">
        <w:t>into</w:t>
      </w:r>
      <w:proofErr w:type="gramEnd"/>
      <w:r w:rsidRPr="00050636">
        <w:t xml:space="preserve"> one another. However, during merging conflicts can arise. For example, let us say that there is file named </w:t>
      </w:r>
      <w:r w:rsidRPr="00050636">
        <w:rPr>
          <w:i/>
          <w:iCs/>
        </w:rPr>
        <w:t>Main.java</w:t>
      </w:r>
      <w:r w:rsidRPr="00050636">
        <w:t xml:space="preserve"> in both branches. Two branches can have different information about what is written on the lines 10-20 of that file. </w:t>
      </w:r>
      <w:r w:rsidR="003D3344" w:rsidRPr="00050636">
        <w:t xml:space="preserve">In such case merging will be stopped, and GIT will raise an error, indicating what </w:t>
      </w:r>
      <w:proofErr w:type="gramStart"/>
      <w:r w:rsidR="003D3344" w:rsidRPr="00050636">
        <w:t>have</w:t>
      </w:r>
      <w:proofErr w:type="gramEnd"/>
      <w:r w:rsidR="003D3344" w:rsidRPr="00050636">
        <w:t xml:space="preserve"> gone wrong and where. After </w:t>
      </w:r>
      <w:proofErr w:type="gramStart"/>
      <w:r w:rsidR="003D3344" w:rsidRPr="00050636">
        <w:t>all of</w:t>
      </w:r>
      <w:proofErr w:type="gramEnd"/>
      <w:r w:rsidR="003D3344" w:rsidRPr="00050636">
        <w:t xml:space="preserve"> the conflicts are resolved, merging can be continued from the point of the error. </w:t>
      </w:r>
      <w:r w:rsidRPr="00050636">
        <w:t xml:space="preserve"> </w:t>
      </w:r>
    </w:p>
    <w:p w14:paraId="525ED4B7" w14:textId="1F34BB1B" w:rsidR="002F4DE2" w:rsidRPr="00050636" w:rsidRDefault="002F4DE2" w:rsidP="002F4DE2">
      <w:pPr>
        <w:pStyle w:val="Heading2"/>
      </w:pPr>
      <w:r w:rsidRPr="00050636">
        <w:t>Virtualization</w:t>
      </w:r>
    </w:p>
    <w:p w14:paraId="64528645" w14:textId="0B1DD5F0" w:rsidR="002F4DE2" w:rsidRPr="00050636" w:rsidRDefault="002F4DE2" w:rsidP="002F4DE2">
      <w:r w:rsidRPr="00050636">
        <w:t xml:space="preserve">Most, if not all, web applications are developed for commercial use. They are meant to be an interface for the user to communicate with the business. That means they need to be deployed somewhere. Usually, it is a dedicated server, a powerful machine meant to be working 24 hours a day, so each user can access the service without any interruptions. So, the application is developed and run in two different environments. Sometimes those machines </w:t>
      </w:r>
      <w:r w:rsidRPr="00050636">
        <w:lastRenderedPageBreak/>
        <w:t xml:space="preserve">can differ a lot. They can have different hardware, different operating systems and different software. And such details must be </w:t>
      </w:r>
      <w:proofErr w:type="gramStart"/>
      <w:r w:rsidRPr="00050636">
        <w:t>taken into account</w:t>
      </w:r>
      <w:proofErr w:type="gramEnd"/>
      <w:r w:rsidRPr="00050636">
        <w:t xml:space="preserve">. For instance, Linux-based operating systems use </w:t>
      </w:r>
      <w:r w:rsidR="001E6D0A" w:rsidRPr="00050636">
        <w:t>forward slash “/” as a path separator while in Windows it is backwards slash “\”. Another distinction is that filenames in Linux are case-sensitive, while in Windows they are not. So, for example, text.txt, Text.txt and TEXT.txt will be considered as the same file in Windows</w:t>
      </w:r>
      <w:r w:rsidR="00AC71A6" w:rsidRPr="00050636">
        <w:t>, while not in Linux</w:t>
      </w:r>
      <w:r w:rsidR="001E6D0A" w:rsidRPr="00050636">
        <w:t xml:space="preserve">. That can lead to a problem when a programmer makes a mistake in their code writing the name of a file in a different case. In Windows it would work just fine, but after the transition to Linux the app would not work. And such a case is possible, because Linux </w:t>
      </w:r>
      <w:proofErr w:type="gramStart"/>
      <w:r w:rsidR="001E6D0A" w:rsidRPr="00050636">
        <w:t>is considered to be</w:t>
      </w:r>
      <w:proofErr w:type="gramEnd"/>
      <w:r w:rsidR="001E6D0A" w:rsidRPr="00050636">
        <w:t xml:space="preserve"> the most popular OS for </w:t>
      </w:r>
      <w:r w:rsidR="002F2874" w:rsidRPr="00050636">
        <w:t>servers</w:t>
      </w:r>
      <w:r w:rsidR="002F2874" w:rsidRPr="00050636">
        <w:rPr>
          <w:vertAlign w:val="subscript"/>
        </w:rPr>
        <w:t xml:space="preserve"> [</w:t>
      </w:r>
      <w:r w:rsidR="001E6D0A" w:rsidRPr="00050636">
        <w:rPr>
          <w:vertAlign w:val="subscript"/>
        </w:rPr>
        <w:t>19]</w:t>
      </w:r>
      <w:r w:rsidR="001E6D0A" w:rsidRPr="00050636">
        <w:t xml:space="preserve">. So, as everything said above suggests, we need a way to </w:t>
      </w:r>
      <w:r w:rsidR="00CF2382" w:rsidRPr="00050636">
        <w:t xml:space="preserve">run an application similarly on varied hosts. </w:t>
      </w:r>
      <w:r w:rsidR="00A903C1" w:rsidRPr="00050636">
        <w:t>And the most popular solution nowadays is Docker.</w:t>
      </w:r>
    </w:p>
    <w:p w14:paraId="5BEB0678" w14:textId="60410A5D" w:rsidR="00A17EF3" w:rsidRDefault="00A903C1" w:rsidP="00FC01E7">
      <w:pPr>
        <w:rPr>
          <w:ins w:id="33" w:author="Mykola Horbenko" w:date="2025-07-15T10:35:00Z" w16du:dateUtc="2025-07-15T08:35:00Z"/>
        </w:rPr>
      </w:pPr>
      <w:r w:rsidRPr="00050636">
        <w:t xml:space="preserve">Docker is software which allows us to pack applications into so-called containers, but what is a container?  </w:t>
      </w:r>
      <w:r w:rsidR="00AC71A6" w:rsidRPr="00050636">
        <w:br/>
        <w:t xml:space="preserve">Container is a virtual environment, a simulation of file system of a chosen OS. They are pretty </w:t>
      </w:r>
      <w:r w:rsidR="002F2874" w:rsidRPr="00050636">
        <w:t>like</w:t>
      </w:r>
      <w:r w:rsidR="00AC71A6" w:rsidRPr="00050636">
        <w:t xml:space="preserve"> virtual machines. However, containers are much </w:t>
      </w:r>
      <w:proofErr w:type="gramStart"/>
      <w:r w:rsidR="005C1BF2" w:rsidRPr="00050636">
        <w:t xml:space="preserve">more </w:t>
      </w:r>
      <w:r w:rsidR="00AC71A6" w:rsidRPr="00050636">
        <w:t>lightweight</w:t>
      </w:r>
      <w:proofErr w:type="gramEnd"/>
      <w:r w:rsidR="00AC71A6" w:rsidRPr="00050636">
        <w:t xml:space="preserve">, they do not simulate a whole computer with </w:t>
      </w:r>
      <w:proofErr w:type="gramStart"/>
      <w:r w:rsidR="00AC71A6" w:rsidRPr="00050636">
        <w:t>hardware,</w:t>
      </w:r>
      <w:r w:rsidR="005C1BF2" w:rsidRPr="00050636">
        <w:t xml:space="preserve"> and</w:t>
      </w:r>
      <w:proofErr w:type="gramEnd"/>
      <w:r w:rsidR="005C1BF2" w:rsidRPr="00050636">
        <w:t xml:space="preserve"> share the kernel with the host </w:t>
      </w:r>
      <w:proofErr w:type="gramStart"/>
      <w:r w:rsidR="005C1BF2" w:rsidRPr="00050636">
        <w:t>OS</w:t>
      </w:r>
      <w:r w:rsidR="005C1BF2" w:rsidRPr="00050636">
        <w:rPr>
          <w:vertAlign w:val="subscript"/>
        </w:rPr>
        <w:t>[</w:t>
      </w:r>
      <w:proofErr w:type="gramEnd"/>
      <w:r w:rsidR="005C1BF2" w:rsidRPr="00050636">
        <w:rPr>
          <w:vertAlign w:val="subscript"/>
        </w:rPr>
        <w:t xml:space="preserve">20]. </w:t>
      </w:r>
      <w:r w:rsidR="002F2874" w:rsidRPr="00050636">
        <w:t xml:space="preserve">The program running in such an artificial file system can apply all the commands available in the simulated OS. It may use shortcuts and file naming conventions belonging to this OS. Also, everything withing the container is isolated from the rest of the machine. The application executed inside of it cannot access any resource that is not allocated to the container. Therefore, providing additional security, since containers can be used to run potentially harmful software.  </w:t>
      </w:r>
    </w:p>
    <w:p w14:paraId="6D7BF44D" w14:textId="43D75383" w:rsidR="00A17EF3" w:rsidRPr="00050636" w:rsidRDefault="00A17EF3" w:rsidP="00FC01E7">
      <w:ins w:id="34" w:author="Mykola Horbenko" w:date="2025-07-15T10:35:00Z" w16du:dateUtc="2025-07-15T08:35:00Z">
        <w:r>
          <w:t>Another great thing about containers is that they are fully isolated. As it was said previously, they have no access to any system files, if not specifically set to. That makes them great for testing purposes. Since the environment of the program can be made completely sterile, or it can be adjusted to imitate the production environment.</w:t>
        </w:r>
      </w:ins>
    </w:p>
    <w:p w14:paraId="78D78974" w14:textId="77777777" w:rsidR="00172F90" w:rsidRPr="00050636" w:rsidRDefault="002F2874" w:rsidP="00FC01E7">
      <w:r w:rsidRPr="00050636">
        <w:t xml:space="preserve">Another notion, accessible in Docker are images. As it was said in the introduction, images are like blueprints, from which the actual containers are created. They </w:t>
      </w:r>
      <w:r w:rsidR="000C6F32" w:rsidRPr="00050636">
        <w:t>can</w:t>
      </w:r>
      <w:r w:rsidRPr="00050636">
        <w:t xml:space="preserve"> </w:t>
      </w:r>
      <w:r w:rsidR="000C6F32" w:rsidRPr="00050636">
        <w:t>also</w:t>
      </w:r>
      <w:r w:rsidRPr="00050636">
        <w:t xml:space="preserve"> be compared to the classes in OOP</w:t>
      </w:r>
      <w:r w:rsidR="000C6F32" w:rsidRPr="00050636">
        <w:t>, while containers will be objects here. Images contribute to the portability of Docker containers. Thankfully to them, there is no need to send the actual containers between developers. Everything needed is an image and the Docker engine itself. In addition to that, there is a web platform for storing docker images, both for public and personals use, in the cloud.</w:t>
      </w:r>
    </w:p>
    <w:p w14:paraId="518B80B1" w14:textId="5C2C3981" w:rsidR="008A3A2B" w:rsidRPr="00050636" w:rsidRDefault="000C6F32" w:rsidP="00FC01E7">
      <w:r w:rsidRPr="00050636">
        <w:br/>
        <w:t xml:space="preserve">Images are created using </w:t>
      </w:r>
      <w:proofErr w:type="spellStart"/>
      <w:r w:rsidRPr="00050636">
        <w:t>Dockerfiles</w:t>
      </w:r>
      <w:proofErr w:type="spellEnd"/>
      <w:r w:rsidRPr="00050636">
        <w:t>.</w:t>
      </w:r>
      <w:r w:rsidR="008A3A2B" w:rsidRPr="00050636">
        <w:t xml:space="preserve"> Those </w:t>
      </w:r>
      <w:r w:rsidR="0047331B" w:rsidRPr="00050636">
        <w:t xml:space="preserve">are text documents </w:t>
      </w:r>
      <w:r w:rsidR="008A3A2B" w:rsidRPr="00050636">
        <w:t xml:space="preserve">containing an array of commands. Docker engine parses them and generates an image accordingly </w:t>
      </w:r>
      <w:r w:rsidR="008A3A2B" w:rsidRPr="00050636">
        <w:rPr>
          <w:vertAlign w:val="subscript"/>
        </w:rPr>
        <w:t>[21]</w:t>
      </w:r>
      <w:r w:rsidR="008A3A2B" w:rsidRPr="00050636">
        <w:t>. They</w:t>
      </w:r>
      <w:r w:rsidR="0047331B" w:rsidRPr="00050636">
        <w:t xml:space="preserve"> do not have an extension by default, but </w:t>
      </w:r>
      <w:r w:rsidR="00172F90" w:rsidRPr="00050636">
        <w:t>it</w:t>
      </w:r>
      <w:r w:rsidR="0047331B" w:rsidRPr="00050636">
        <w:t xml:space="preserve"> can be created. Often it serves as an indicator of the purpose of a specific application’s snapshot. For example, </w:t>
      </w:r>
      <w:proofErr w:type="spellStart"/>
      <w:r w:rsidR="0047331B" w:rsidRPr="00050636">
        <w:rPr>
          <w:i/>
          <w:iCs/>
        </w:rPr>
        <w:t>Dockerfile.dev</w:t>
      </w:r>
      <w:proofErr w:type="spellEnd"/>
      <w:r w:rsidR="0047331B" w:rsidRPr="00050636">
        <w:t xml:space="preserve"> or </w:t>
      </w:r>
      <w:proofErr w:type="spellStart"/>
      <w:r w:rsidR="0047331B" w:rsidRPr="00050636">
        <w:rPr>
          <w:i/>
          <w:iCs/>
        </w:rPr>
        <w:t>Dockerfile.prod</w:t>
      </w:r>
      <w:proofErr w:type="spellEnd"/>
      <w:r w:rsidR="0047331B" w:rsidRPr="00050636">
        <w:t xml:space="preserve"> of</w:t>
      </w:r>
      <w:r w:rsidR="008A3A2B" w:rsidRPr="00050636">
        <w:t xml:space="preserve"> </w:t>
      </w:r>
      <w:r w:rsidR="00172F90" w:rsidRPr="00050636">
        <w:t xml:space="preserve">Their usual location is </w:t>
      </w:r>
      <w:r w:rsidR="008A3A2B" w:rsidRPr="00050636">
        <w:t xml:space="preserve">the root folder of the application. </w:t>
      </w:r>
      <w:r w:rsidR="00172F90" w:rsidRPr="00050636">
        <w:t xml:space="preserve">One big, multi-service application can </w:t>
      </w:r>
      <w:r w:rsidR="00172F90" w:rsidRPr="00050636">
        <w:lastRenderedPageBreak/>
        <w:t xml:space="preserve">have several such </w:t>
      </w:r>
      <w:proofErr w:type="gramStart"/>
      <w:r w:rsidR="00172F90" w:rsidRPr="00050636">
        <w:t>file</w:t>
      </w:r>
      <w:proofErr w:type="gramEnd"/>
      <w:r w:rsidR="00172F90" w:rsidRPr="00050636">
        <w:t xml:space="preserve">. In our, there are two of them for frontend and backend respectfully, </w:t>
      </w:r>
      <w:proofErr w:type="gramStart"/>
      <w:r w:rsidR="008A3A2B" w:rsidRPr="00050636">
        <w:t>Below</w:t>
      </w:r>
      <w:proofErr w:type="gramEnd"/>
      <w:r w:rsidR="008A3A2B" w:rsidRPr="00050636">
        <w:t xml:space="preserve"> is an image of</w:t>
      </w:r>
      <w:r w:rsidR="00172F90" w:rsidRPr="00050636">
        <w:t xml:space="preserve"> the</w:t>
      </w:r>
      <w:r w:rsidR="008A3A2B" w:rsidRPr="00050636">
        <w:t xml:space="preserve"> </w:t>
      </w:r>
      <w:proofErr w:type="spellStart"/>
      <w:r w:rsidR="008A3A2B" w:rsidRPr="00050636">
        <w:t>dockerfile</w:t>
      </w:r>
      <w:proofErr w:type="spellEnd"/>
      <w:r w:rsidR="008A3A2B" w:rsidRPr="00050636">
        <w:t xml:space="preserve"> used in the backend </w:t>
      </w:r>
      <w:r w:rsidR="00172F90" w:rsidRPr="00050636">
        <w:t xml:space="preserve">part </w:t>
      </w:r>
      <w:r w:rsidR="008A3A2B" w:rsidRPr="00050636">
        <w:t xml:space="preserve">of </w:t>
      </w:r>
      <w:r w:rsidR="007D3878" w:rsidRPr="00050636">
        <w:t>our</w:t>
      </w:r>
      <w:r w:rsidR="008A3A2B" w:rsidRPr="00050636">
        <w:t xml:space="preserve"> application.</w:t>
      </w:r>
    </w:p>
    <w:p w14:paraId="6C8C5BB5" w14:textId="2E6095E9" w:rsidR="002F2874" w:rsidRPr="00050636" w:rsidRDefault="008A3A2B" w:rsidP="00FC01E7">
      <w:r w:rsidRPr="00050636">
        <w:br/>
      </w:r>
      <w:r w:rsidRPr="00050636">
        <w:rPr>
          <w:noProof/>
        </w:rPr>
        <w:drawing>
          <wp:inline distT="0" distB="0" distL="0" distR="0" wp14:anchorId="4A63EACE" wp14:editId="37BBA579">
            <wp:extent cx="3191320" cy="2467319"/>
            <wp:effectExtent l="0" t="0" r="9525" b="9525"/>
            <wp:docPr id="7914894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89469" name="Picture 1" descr="A screenshot of a computer&#10;&#10;AI-generated content may be incorrect."/>
                    <pic:cNvPicPr/>
                  </pic:nvPicPr>
                  <pic:blipFill>
                    <a:blip r:embed="rId32"/>
                    <a:stretch>
                      <a:fillRect/>
                    </a:stretch>
                  </pic:blipFill>
                  <pic:spPr>
                    <a:xfrm>
                      <a:off x="0" y="0"/>
                      <a:ext cx="3191320" cy="2467319"/>
                    </a:xfrm>
                    <a:prstGeom prst="rect">
                      <a:avLst/>
                    </a:prstGeom>
                  </pic:spPr>
                </pic:pic>
              </a:graphicData>
            </a:graphic>
          </wp:inline>
        </w:drawing>
      </w:r>
    </w:p>
    <w:p w14:paraId="48A52A3F" w14:textId="608DBB68" w:rsidR="00A17EF3" w:rsidDel="00A17EF3" w:rsidRDefault="008A3A2B" w:rsidP="00FC01E7">
      <w:pPr>
        <w:rPr>
          <w:del w:id="35" w:author="Mykola Horbenko" w:date="2025-07-15T10:34:00Z" w16du:dateUtc="2025-07-15T08:34:00Z"/>
        </w:rPr>
      </w:pPr>
      <w:r w:rsidRPr="00050636">
        <w:t>Commands here are written in upper-case. Each of them specifies a separate action that should be taken while creating an Image.</w:t>
      </w:r>
      <w:r w:rsidRPr="00050636">
        <w:br/>
        <w:t xml:space="preserve">FROM – describes parent image. That means, our image will be based on </w:t>
      </w:r>
      <w:r w:rsidRPr="00050636">
        <w:rPr>
          <w:b/>
          <w:bCs/>
        </w:rPr>
        <w:t>maven:3.9.9-sapmachine-21</w:t>
      </w:r>
      <w:r w:rsidR="006C58A8" w:rsidRPr="00050636">
        <w:t xml:space="preserve">. It is an official image, marked by Docker and accessible via </w:t>
      </w:r>
      <w:proofErr w:type="spellStart"/>
      <w:r w:rsidR="006C58A8" w:rsidRPr="00050636">
        <w:t>dockerhub</w:t>
      </w:r>
      <w:proofErr w:type="spellEnd"/>
      <w:r w:rsidR="006C58A8" w:rsidRPr="00050636">
        <w:t>. Maven is a building tool for Java projects</w:t>
      </w:r>
      <w:r w:rsidR="006C58A8" w:rsidRPr="00050636">
        <w:rPr>
          <w:vertAlign w:val="subscript"/>
        </w:rPr>
        <w:t xml:space="preserve"> [22]</w:t>
      </w:r>
      <w:r w:rsidR="006C58A8" w:rsidRPr="00050636">
        <w:t>. So, it is needed to run the backend which is created with Java.</w:t>
      </w:r>
      <w:r w:rsidR="006C58A8" w:rsidRPr="00050636">
        <w:br/>
        <w:t xml:space="preserve">WORKDIR – </w:t>
      </w:r>
      <w:proofErr w:type="gramStart"/>
      <w:r w:rsidR="006C58A8" w:rsidRPr="00050636">
        <w:t xml:space="preserve">specifies  </w:t>
      </w:r>
      <w:r w:rsidR="007D3878" w:rsidRPr="00050636">
        <w:t>the</w:t>
      </w:r>
      <w:proofErr w:type="gramEnd"/>
      <w:r w:rsidR="007D3878" w:rsidRPr="00050636">
        <w:t xml:space="preserve"> current working directory, where </w:t>
      </w:r>
      <w:proofErr w:type="gramStart"/>
      <w:r w:rsidR="007D3878" w:rsidRPr="00050636">
        <w:t>all of</w:t>
      </w:r>
      <w:proofErr w:type="gramEnd"/>
      <w:r w:rsidR="007D3878" w:rsidRPr="00050636">
        <w:t xml:space="preserve"> the next commands will be run. In our case it is /backend, which stands for directory “backend” in the root directory of the container.</w:t>
      </w:r>
      <w:r w:rsidR="007D3878" w:rsidRPr="00050636">
        <w:br/>
        <w:t xml:space="preserve">COPY – Copies files and directories from the host machine to the </w:t>
      </w:r>
      <w:r w:rsidR="002B2D04" w:rsidRPr="00050636">
        <w:t xml:space="preserve">container. In this example path </w:t>
      </w:r>
      <w:proofErr w:type="gramStart"/>
      <w:r w:rsidR="002B2D04" w:rsidRPr="00050636">
        <w:t>“ .</w:t>
      </w:r>
      <w:proofErr w:type="gramEnd"/>
      <w:r w:rsidR="002B2D04" w:rsidRPr="00050636">
        <w:t xml:space="preserve"> </w:t>
      </w:r>
      <w:proofErr w:type="gramStart"/>
      <w:r w:rsidR="002B2D04" w:rsidRPr="00050636">
        <w:t>“ is</w:t>
      </w:r>
      <w:proofErr w:type="gramEnd"/>
      <w:r w:rsidR="002B2D04" w:rsidRPr="00050636">
        <w:t xml:space="preserve"> copied to the path </w:t>
      </w:r>
      <w:proofErr w:type="gramStart"/>
      <w:r w:rsidR="002B2D04" w:rsidRPr="00050636">
        <w:t>“ .</w:t>
      </w:r>
      <w:proofErr w:type="gramEnd"/>
      <w:r w:rsidR="002B2D04" w:rsidRPr="00050636">
        <w:t xml:space="preserve"> “, which means that all files from the root backend directory will be copied to the /backend in the container.</w:t>
      </w:r>
      <w:r w:rsidR="002B2D04" w:rsidRPr="00050636">
        <w:br/>
        <w:t>EXPOSE – lets host machine to access the specified port of the container. In this case it is 8080, since backend is configured to listed on this port.</w:t>
      </w:r>
      <w:r w:rsidR="002B2D04" w:rsidRPr="00050636">
        <w:br/>
        <w:t>RUN – executes build commands in the container. In this case, it is the default command for maven to build the application. It will compile source code, run tests package everything and prepare for executing.</w:t>
      </w:r>
      <w:r w:rsidR="002B2D04" w:rsidRPr="00050636">
        <w:br/>
        <w:t>CMD – default commands which are run when a container is started. Here it will be “</w:t>
      </w:r>
      <w:proofErr w:type="spellStart"/>
      <w:r w:rsidR="002B2D04" w:rsidRPr="00050636">
        <w:t>mvn</w:t>
      </w:r>
      <w:proofErr w:type="spellEnd"/>
      <w:r w:rsidR="002B2D04" w:rsidRPr="00050636">
        <w:t xml:space="preserve"> </w:t>
      </w:r>
      <w:proofErr w:type="spellStart"/>
      <w:r w:rsidR="002B2D04" w:rsidRPr="00050636">
        <w:t>spring-</w:t>
      </w:r>
      <w:proofErr w:type="gramStart"/>
      <w:r w:rsidR="002B2D04" w:rsidRPr="00050636">
        <w:t>boot:run</w:t>
      </w:r>
      <w:proofErr w:type="spellEnd"/>
      <w:proofErr w:type="gramEnd"/>
      <w:r w:rsidR="002B2D04" w:rsidRPr="00050636">
        <w:t xml:space="preserve">”, which runs the application. </w:t>
      </w:r>
      <w:proofErr w:type="spellStart"/>
      <w:r w:rsidR="002B2D04" w:rsidRPr="00050636">
        <w:t>Springboot</w:t>
      </w:r>
      <w:proofErr w:type="spellEnd"/>
      <w:r w:rsidR="002B2D04" w:rsidRPr="00050636">
        <w:t xml:space="preserve"> </w:t>
      </w:r>
      <w:r w:rsidR="00703B35" w:rsidRPr="00050636">
        <w:t>here</w:t>
      </w:r>
      <w:r w:rsidR="002B2D04" w:rsidRPr="00050636">
        <w:t xml:space="preserve"> is the </w:t>
      </w:r>
      <w:r w:rsidR="00703B35" w:rsidRPr="00050636">
        <w:t>tool for spring framework which speeds up the configuration process of the application.</w:t>
      </w:r>
      <w:r w:rsidR="00CB2B70" w:rsidRPr="00050636">
        <w:br/>
        <w:t xml:space="preserve">For the full list of commands, official Docker documentation can be </w:t>
      </w:r>
      <w:r w:rsidR="0047216D" w:rsidRPr="00050636">
        <w:t>accessed</w:t>
      </w:r>
      <w:r w:rsidR="00CB2B70" w:rsidRPr="00050636">
        <w:t xml:space="preserve"> [21].</w:t>
      </w:r>
    </w:p>
    <w:p w14:paraId="02C35486" w14:textId="77777777" w:rsidR="00A17EF3" w:rsidRPr="00050636" w:rsidRDefault="00A17EF3" w:rsidP="00FC01E7">
      <w:pPr>
        <w:rPr>
          <w:ins w:id="36" w:author="Mykola Horbenko" w:date="2025-07-15T10:34:00Z" w16du:dateUtc="2025-07-15T08:34:00Z"/>
        </w:rPr>
      </w:pPr>
    </w:p>
    <w:p w14:paraId="7524FAF6" w14:textId="51E3BE95" w:rsidR="00703B35" w:rsidRPr="00050636" w:rsidRDefault="00703B35" w:rsidP="00FC01E7">
      <w:r w:rsidRPr="00050636">
        <w:t xml:space="preserve">Similar file is in the root directory of the front end. So, technically, frontend and backend are two separate applications which </w:t>
      </w:r>
      <w:r w:rsidR="0047216D" w:rsidRPr="00050636">
        <w:t>should be able to communicate</w:t>
      </w:r>
      <w:r w:rsidRPr="00050636">
        <w:t xml:space="preserve"> between each other in the process. </w:t>
      </w:r>
      <w:r w:rsidR="009C73A2" w:rsidRPr="00050636">
        <w:br/>
      </w:r>
      <w:r w:rsidR="009C73A2" w:rsidRPr="00050636">
        <w:lastRenderedPageBreak/>
        <w:t xml:space="preserve">While </w:t>
      </w:r>
      <w:r w:rsidR="0047216D" w:rsidRPr="00050636">
        <w:t>remaining</w:t>
      </w:r>
      <w:r w:rsidR="009C73A2" w:rsidRPr="00050636">
        <w:t xml:space="preserve"> isolated, </w:t>
      </w:r>
      <w:r w:rsidR="0047216D" w:rsidRPr="00050636">
        <w:t xml:space="preserve">it may be a complex task to </w:t>
      </w:r>
      <w:r w:rsidR="009C73A2" w:rsidRPr="00050636">
        <w:t xml:space="preserve">exchange </w:t>
      </w:r>
      <w:r w:rsidR="0047216D" w:rsidRPr="00050636">
        <w:t xml:space="preserve">any </w:t>
      </w:r>
      <w:r w:rsidR="009C73A2" w:rsidRPr="00050636">
        <w:t>data</w:t>
      </w:r>
      <w:r w:rsidR="0047216D" w:rsidRPr="00050636">
        <w:t xml:space="preserve">. There are two ways here. The first one is </w:t>
      </w:r>
      <w:r w:rsidR="009C73A2" w:rsidRPr="00050636">
        <w:t>sending requests to each other via virtual network created and managed by docker engine.</w:t>
      </w:r>
      <w:r w:rsidR="0047216D" w:rsidRPr="00050636">
        <w:t xml:space="preserve"> Each container is a host there and is assigned its own IP address. It can be either IPv4 or IPv6</w:t>
      </w:r>
      <w:r w:rsidR="00970BC7" w:rsidRPr="00050636">
        <w:t xml:space="preserve"> </w:t>
      </w:r>
      <w:r w:rsidR="00970BC7" w:rsidRPr="00050636">
        <w:rPr>
          <w:vertAlign w:val="subscript"/>
        </w:rPr>
        <w:t>[23]</w:t>
      </w:r>
      <w:r w:rsidR="0047216D" w:rsidRPr="00050636">
        <w:t>.</w:t>
      </w:r>
      <w:r w:rsidR="009C73A2" w:rsidRPr="00050636">
        <w:t xml:space="preserve"> Alternatively, they can communicate like default applications. This </w:t>
      </w:r>
      <w:r w:rsidR="00CB2B70" w:rsidRPr="00050636">
        <w:t>is why</w:t>
      </w:r>
      <w:r w:rsidR="009C73A2" w:rsidRPr="00050636">
        <w:t xml:space="preserve"> exposing port is needed. This port will be bound to a port of a host machine and two containers will be “talking” to each other like two separate pieces of software.</w:t>
      </w:r>
      <w:r w:rsidR="00970BC7" w:rsidRPr="00050636">
        <w:t xml:space="preserve"> This is the method used in </w:t>
      </w:r>
      <w:proofErr w:type="spellStart"/>
      <w:proofErr w:type="gramStart"/>
      <w:r w:rsidR="00970BC7" w:rsidRPr="00050636">
        <w:t>out</w:t>
      </w:r>
      <w:proofErr w:type="spellEnd"/>
      <w:proofErr w:type="gramEnd"/>
      <w:r w:rsidR="00970BC7" w:rsidRPr="00050636">
        <w:t xml:space="preserve"> application. </w:t>
      </w:r>
      <w:r w:rsidR="009C73A2" w:rsidRPr="00050636">
        <w:t xml:space="preserve"> Also, containers can make external requests. Those rely on host machine internet connection. </w:t>
      </w:r>
      <w:r w:rsidR="00970BC7" w:rsidRPr="00050636">
        <w:br/>
        <w:t xml:space="preserve">In the example application there is a third container. It carries the database. Just the database application installed in the container and </w:t>
      </w:r>
      <w:proofErr w:type="gramStart"/>
      <w:r w:rsidR="00970BC7" w:rsidRPr="00050636">
        <w:t>a persistent</w:t>
      </w:r>
      <w:proofErr w:type="gramEnd"/>
      <w:r w:rsidR="00970BC7" w:rsidRPr="00050636">
        <w:t xml:space="preserve"> storage mounted to it</w:t>
      </w:r>
      <w:r w:rsidRPr="00050636">
        <w:t xml:space="preserve">. </w:t>
      </w:r>
      <w:r w:rsidR="00970BC7" w:rsidRPr="00050636">
        <w:br/>
      </w:r>
      <w:r w:rsidRPr="00050636">
        <w:t>And here</w:t>
      </w:r>
      <w:r w:rsidR="00970BC7" w:rsidRPr="00050636">
        <w:t>, with three services already,</w:t>
      </w:r>
      <w:r w:rsidRPr="00050636">
        <w:t xml:space="preserve"> we come closer to one of the problems for modern web developers: “</w:t>
      </w:r>
      <w:r w:rsidR="003351C0" w:rsidRPr="00050636">
        <w:t>multi-container</w:t>
      </w:r>
      <w:r w:rsidRPr="00050636">
        <w:t xml:space="preserve"> applications”.</w:t>
      </w:r>
    </w:p>
    <w:p w14:paraId="343EE206" w14:textId="102C144A" w:rsidR="00B82C6A" w:rsidRPr="00050636" w:rsidRDefault="00B82C6A" w:rsidP="00FC01E7">
      <w:r w:rsidRPr="00050636">
        <w:t xml:space="preserve">However, before talking about the efficient way of dealing with multiple containers, another notion should be introduced. As was said previously, containers are fully isolated from the host system. If it gets deleted, all the files that were inside are lost as well. While it can be okay for some applications, such as static website hosting or one-time tasks, usually we need to store </w:t>
      </w:r>
      <w:r w:rsidR="0047216D" w:rsidRPr="00050636">
        <w:t>the results</w:t>
      </w:r>
      <w:r w:rsidRPr="00050636">
        <w:t xml:space="preserve"> of the execution in a persistent place. Docker gives two main solutions to that matter. </w:t>
      </w:r>
      <w:r w:rsidR="0047216D" w:rsidRPr="00050636">
        <w:br/>
        <w:t>The first</w:t>
      </w:r>
      <w:r w:rsidRPr="00050636">
        <w:t xml:space="preserve"> one is bind-mounts</w:t>
      </w:r>
      <w:r w:rsidR="00970BC7" w:rsidRPr="00050636">
        <w:t xml:space="preserve"> </w:t>
      </w:r>
      <w:r w:rsidR="00970BC7" w:rsidRPr="00050636">
        <w:rPr>
          <w:vertAlign w:val="subscript"/>
        </w:rPr>
        <w:t>[24]</w:t>
      </w:r>
      <w:r w:rsidRPr="00050636">
        <w:t xml:space="preserve">. They allow a developer to bind a directory of the host machine to the directory in the container. </w:t>
      </w:r>
      <w:r w:rsidR="00A31C8D" w:rsidRPr="00050636">
        <w:t xml:space="preserve">Every change in the container will be reflected </w:t>
      </w:r>
      <w:proofErr w:type="gramStart"/>
      <w:r w:rsidR="00A31C8D" w:rsidRPr="00050636">
        <w:t>on</w:t>
      </w:r>
      <w:proofErr w:type="gramEnd"/>
      <w:r w:rsidR="00A31C8D" w:rsidRPr="00050636">
        <w:t xml:space="preserve"> the host and vice versa. The most significant advantage of this approach is that each piece of data can be accessed by the developer without any interruptions. However, if a container is meant to be run on different devices, it can become a problem, since each host should have the exact same path with same files and permissions. Also, if a program needs to use the same files, those must be transferred to</w:t>
      </w:r>
      <w:r w:rsidR="0047216D" w:rsidRPr="00050636">
        <w:t xml:space="preserve">o. </w:t>
      </w:r>
      <w:r w:rsidR="0047216D" w:rsidRPr="00050636">
        <w:br/>
        <w:t>The second one is volumes</w:t>
      </w:r>
      <w:r w:rsidR="00970BC7" w:rsidRPr="00050636">
        <w:t xml:space="preserve"> </w:t>
      </w:r>
      <w:r w:rsidR="00970BC7" w:rsidRPr="00050636">
        <w:rPr>
          <w:vertAlign w:val="subscript"/>
        </w:rPr>
        <w:t>[25]</w:t>
      </w:r>
      <w:r w:rsidR="0047216D" w:rsidRPr="00050636">
        <w:t xml:space="preserve">. They are file storages completely managed by the Docker itself. They are created by </w:t>
      </w:r>
      <w:r w:rsidR="00970BC7" w:rsidRPr="00050636">
        <w:t xml:space="preserve">a </w:t>
      </w:r>
      <w:r w:rsidR="0047216D" w:rsidRPr="00050636">
        <w:t xml:space="preserve">user, or by </w:t>
      </w:r>
      <w:r w:rsidR="00970BC7" w:rsidRPr="00050636">
        <w:t xml:space="preserve">the </w:t>
      </w:r>
      <w:r w:rsidR="0047216D" w:rsidRPr="00050636">
        <w:t>engine while starting up a container. Volumes are bound to the containers, much like the bind mounts are, except for the fact that their contents cannot be accessed by the host machine. Thus, they are more secure, because data inside cannot be corrupted, and cannot harm the host machine in case of any malware getting inside the container. Also, volumes can be easily transferred and accessed by other containers on other hosts, without worrying about permission or correct path. Like that, a volume can be run on both Windows and Linux without any obstacles.</w:t>
      </w:r>
      <w:r w:rsidR="00970BC7" w:rsidRPr="00050636">
        <w:t xml:space="preserve"> Backups are much easier too, only the volume file itself needs to be copied. </w:t>
      </w:r>
    </w:p>
    <w:p w14:paraId="07F10830" w14:textId="6105BA14" w:rsidR="00CB2B70" w:rsidRPr="00050636" w:rsidRDefault="000761D9" w:rsidP="00FC01E7">
      <w:r w:rsidRPr="00050636">
        <w:t xml:space="preserve">The docker engine offers an extensive interface for managing each individual container. However, configuring and </w:t>
      </w:r>
      <w:r w:rsidR="003351C0" w:rsidRPr="00050636">
        <w:t xml:space="preserve">staring up </w:t>
      </w:r>
      <w:r w:rsidRPr="00050636">
        <w:t xml:space="preserve">each one with a separate, long and complex command can be time consuming. Here is where docker-compose steps in. </w:t>
      </w:r>
      <w:r w:rsidR="003351C0" w:rsidRPr="00050636">
        <w:t xml:space="preserve">It is a tool which </w:t>
      </w:r>
      <w:r w:rsidR="00A14348" w:rsidRPr="00050636">
        <w:t>helps with</w:t>
      </w:r>
      <w:r w:rsidR="003351C0" w:rsidRPr="00050636">
        <w:t xml:space="preserve"> defining and running multiple containers</w:t>
      </w:r>
      <w:r w:rsidR="00CB2B70" w:rsidRPr="00050636">
        <w:t xml:space="preserve"> </w:t>
      </w:r>
      <w:r w:rsidR="00CB2B70" w:rsidRPr="00050636">
        <w:rPr>
          <w:vertAlign w:val="subscript"/>
        </w:rPr>
        <w:t>[2</w:t>
      </w:r>
      <w:r w:rsidR="00970BC7" w:rsidRPr="00050636">
        <w:rPr>
          <w:vertAlign w:val="subscript"/>
        </w:rPr>
        <w:t>6</w:t>
      </w:r>
      <w:r w:rsidR="00CB2B70" w:rsidRPr="00050636">
        <w:rPr>
          <w:vertAlign w:val="subscript"/>
        </w:rPr>
        <w:t>]</w:t>
      </w:r>
      <w:r w:rsidR="003351C0" w:rsidRPr="00050636">
        <w:t xml:space="preserve">. </w:t>
      </w:r>
      <w:r w:rsidR="00A14348" w:rsidRPr="00050636">
        <w:t xml:space="preserve">For it to work, it also needs a configuration file.  </w:t>
      </w:r>
      <w:r w:rsidR="00CB2B70" w:rsidRPr="00050636">
        <w:t xml:space="preserve">It </w:t>
      </w:r>
      <w:r w:rsidR="00CB2B70" w:rsidRPr="00050636">
        <w:lastRenderedPageBreak/>
        <w:t xml:space="preserve">is a YAML file, while </w:t>
      </w:r>
      <w:proofErr w:type="spellStart"/>
      <w:r w:rsidR="00CB2B70" w:rsidRPr="00050636">
        <w:t>dockerfile</w:t>
      </w:r>
      <w:proofErr w:type="spellEnd"/>
      <w:r w:rsidR="00CB2B70" w:rsidRPr="00050636">
        <w:t xml:space="preserve"> has no extension. Below is a part of our compose file, defining backend service.</w:t>
      </w:r>
    </w:p>
    <w:p w14:paraId="4E568D91" w14:textId="2780ACAE" w:rsidR="00E172AB" w:rsidRPr="00050636" w:rsidRDefault="00CB2B70" w:rsidP="00FC01E7">
      <w:r w:rsidRPr="00050636">
        <w:rPr>
          <w:noProof/>
        </w:rPr>
        <w:drawing>
          <wp:inline distT="0" distB="0" distL="0" distR="0" wp14:anchorId="0E6D62AF" wp14:editId="7A007746">
            <wp:extent cx="6152515" cy="4005580"/>
            <wp:effectExtent l="0" t="0" r="635" b="0"/>
            <wp:docPr id="5803204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427" name="Picture 1" descr="A screen shot of a computer&#10;&#10;AI-generated content may be incorrect."/>
                    <pic:cNvPicPr/>
                  </pic:nvPicPr>
                  <pic:blipFill>
                    <a:blip r:embed="rId33"/>
                    <a:stretch>
                      <a:fillRect/>
                    </a:stretch>
                  </pic:blipFill>
                  <pic:spPr>
                    <a:xfrm>
                      <a:off x="0" y="0"/>
                      <a:ext cx="6152515" cy="4005580"/>
                    </a:xfrm>
                    <a:prstGeom prst="rect">
                      <a:avLst/>
                    </a:prstGeom>
                  </pic:spPr>
                </pic:pic>
              </a:graphicData>
            </a:graphic>
          </wp:inline>
        </w:drawing>
      </w:r>
      <w:r w:rsidRPr="00050636">
        <w:t xml:space="preserve"> </w:t>
      </w:r>
    </w:p>
    <w:p w14:paraId="133A47FD" w14:textId="77777777" w:rsidR="0047331B" w:rsidRDefault="00CB2B70" w:rsidP="00FC01E7">
      <w:pPr>
        <w:rPr>
          <w:ins w:id="37" w:author="Mykola Horbenko" w:date="2025-07-15T10:36:00Z" w16du:dateUtc="2025-07-15T08:36:00Z"/>
        </w:rPr>
      </w:pPr>
      <w:r w:rsidRPr="00050636">
        <w:t>Here we can see several properties, that backend object has, let us walk through:</w:t>
      </w:r>
      <w:r w:rsidRPr="00050636">
        <w:br/>
      </w:r>
      <w:r w:rsidRPr="00050636">
        <w:rPr>
          <w:b/>
          <w:bCs/>
        </w:rPr>
        <w:t>Image</w:t>
      </w:r>
      <w:r w:rsidRPr="00050636">
        <w:t xml:space="preserve"> – specifie</w:t>
      </w:r>
      <w:r w:rsidR="000B3FB5" w:rsidRPr="00050636">
        <w:t>s</w:t>
      </w:r>
      <w:r w:rsidRPr="00050636">
        <w:t xml:space="preserve"> the image used to create the container</w:t>
      </w:r>
      <w:r w:rsidRPr="00050636">
        <w:br/>
      </w:r>
      <w:r w:rsidRPr="00050636">
        <w:rPr>
          <w:b/>
          <w:bCs/>
        </w:rPr>
        <w:t>Build</w:t>
      </w:r>
      <w:r w:rsidRPr="00050636">
        <w:t xml:space="preserve"> – specifies the location of the docker file, to create a new image if it was not found</w:t>
      </w:r>
      <w:r w:rsidR="00970BC7" w:rsidRPr="00050636">
        <w:br/>
      </w:r>
      <w:proofErr w:type="spellStart"/>
      <w:r w:rsidR="00970BC7" w:rsidRPr="00050636">
        <w:rPr>
          <w:b/>
          <w:bCs/>
        </w:rPr>
        <w:t>Working_dir</w:t>
      </w:r>
      <w:proofErr w:type="spellEnd"/>
      <w:r w:rsidR="000B3FB5" w:rsidRPr="00050636">
        <w:t xml:space="preserve"> -</w:t>
      </w:r>
      <w:r w:rsidR="00970BC7" w:rsidRPr="00050636">
        <w:t xml:space="preserve"> much like in the usual </w:t>
      </w:r>
      <w:proofErr w:type="spellStart"/>
      <w:r w:rsidR="00970BC7" w:rsidRPr="00050636">
        <w:t>dockerfile</w:t>
      </w:r>
      <w:proofErr w:type="spellEnd"/>
      <w:r w:rsidR="00970BC7" w:rsidRPr="00050636">
        <w:t>, it sets the working directory where commands will be executed and</w:t>
      </w:r>
      <w:r w:rsidR="000B3FB5" w:rsidRPr="00050636">
        <w:t xml:space="preserve"> where the application will be run. To avoid confusion and errors, the setting from compose file has a higher priority and overrides its peer from the </w:t>
      </w:r>
      <w:proofErr w:type="spellStart"/>
      <w:r w:rsidR="000B3FB5" w:rsidRPr="00050636">
        <w:t>dockerfile</w:t>
      </w:r>
      <w:proofErr w:type="spellEnd"/>
      <w:r w:rsidR="000B3FB5" w:rsidRPr="00050636">
        <w:t>.</w:t>
      </w:r>
      <w:r w:rsidR="000B3FB5" w:rsidRPr="00050636">
        <w:br/>
      </w:r>
      <w:r w:rsidR="000B3FB5" w:rsidRPr="00050636">
        <w:rPr>
          <w:b/>
          <w:bCs/>
        </w:rPr>
        <w:t>Environment</w:t>
      </w:r>
      <w:r w:rsidR="000B3FB5" w:rsidRPr="00050636">
        <w:t xml:space="preserve"> – here is a list of all variables that will be embedded into the container as environment ones. Their values, e.g. ones in curly brackets, are set in a separate file. It is done for better management, since the same variable can be used by different </w:t>
      </w:r>
      <w:r w:rsidR="0047331B" w:rsidRPr="00050636">
        <w:t>services</w:t>
      </w:r>
      <w:r w:rsidR="000B3FB5" w:rsidRPr="00050636">
        <w:t>. For instance, the ones related to the database are used both here and in the respective container.</w:t>
      </w:r>
      <w:r w:rsidR="000B3FB5" w:rsidRPr="00050636">
        <w:br/>
      </w:r>
      <w:r w:rsidR="000B3FB5" w:rsidRPr="00050636">
        <w:rPr>
          <w:b/>
          <w:bCs/>
        </w:rPr>
        <w:t xml:space="preserve">Volumes </w:t>
      </w:r>
      <w:r w:rsidR="000B3FB5" w:rsidRPr="00050636">
        <w:t>– here volumes are specified. The name of the volume is followed by a path that it will be mounted on in the container.</w:t>
      </w:r>
      <w:r w:rsidR="000B3FB5" w:rsidRPr="00050636">
        <w:br/>
      </w:r>
      <w:r w:rsidR="000B3FB5" w:rsidRPr="00050636">
        <w:rPr>
          <w:b/>
          <w:bCs/>
        </w:rPr>
        <w:t>Ports</w:t>
      </w:r>
      <w:r w:rsidR="000B3FB5" w:rsidRPr="00050636">
        <w:t xml:space="preserve"> –</w:t>
      </w:r>
      <w:r w:rsidR="00AB1C5B" w:rsidRPr="00050636">
        <w:t xml:space="preserve"> define which host port will be bound to each container port. Here we need only one, and it is attached to the same port on the computer.</w:t>
      </w:r>
      <w:r w:rsidR="00AB1C5B" w:rsidRPr="00050636">
        <w:br/>
      </w:r>
      <w:proofErr w:type="spellStart"/>
      <w:r w:rsidR="00AB1C5B" w:rsidRPr="00050636">
        <w:rPr>
          <w:b/>
          <w:bCs/>
        </w:rPr>
        <w:t>Depends_on</w:t>
      </w:r>
      <w:proofErr w:type="spellEnd"/>
      <w:r w:rsidR="00AB1C5B" w:rsidRPr="00050636">
        <w:rPr>
          <w:b/>
          <w:bCs/>
        </w:rPr>
        <w:t xml:space="preserve"> – </w:t>
      </w:r>
      <w:r w:rsidR="00AB1C5B" w:rsidRPr="00050636">
        <w:t xml:space="preserve">sets a list of containers on which the current one is depended on. The Docker system will wait till </w:t>
      </w:r>
      <w:r w:rsidR="0047331B" w:rsidRPr="00050636">
        <w:t>all</w:t>
      </w:r>
      <w:r w:rsidR="00AB1C5B" w:rsidRPr="00050636">
        <w:t xml:space="preserve"> the dependencies are started, before starting up the current one. In this case, backend service will be brought up only after </w:t>
      </w:r>
      <w:r w:rsidR="0047331B" w:rsidRPr="00050636">
        <w:t>the successful launch</w:t>
      </w:r>
      <w:r w:rsidR="00AB1C5B" w:rsidRPr="00050636">
        <w:t xml:space="preserve"> of the</w:t>
      </w:r>
      <w:r w:rsidR="0047331B" w:rsidRPr="00050636">
        <w:t xml:space="preserve"> database service.</w:t>
      </w:r>
    </w:p>
    <w:p w14:paraId="5AFFAD91" w14:textId="43265658" w:rsidR="00A17EF3" w:rsidRPr="00050636" w:rsidRDefault="00A17EF3" w:rsidP="00FC01E7">
      <w:ins w:id="38" w:author="Mykola Horbenko" w:date="2025-07-15T10:37:00Z" w16du:dateUtc="2025-07-15T08:37:00Z">
        <w:r>
          <w:lastRenderedPageBreak/>
          <w:t xml:space="preserve">Another good way </w:t>
        </w:r>
      </w:ins>
      <w:ins w:id="39" w:author="Mykola Horbenko" w:date="2025-07-15T10:40:00Z" w16du:dateUtc="2025-07-15T08:40:00Z">
        <w:r w:rsidR="00825DA1">
          <w:t>of</w:t>
        </w:r>
      </w:ins>
      <w:ins w:id="40" w:author="Mykola Horbenko" w:date="2025-07-15T10:37:00Z" w16du:dateUtc="2025-07-15T08:37:00Z">
        <w:r>
          <w:t xml:space="preserve"> using </w:t>
        </w:r>
        <w:r w:rsidR="00825DA1">
          <w:t>several containers is parallel computing. The</w:t>
        </w:r>
      </w:ins>
      <w:ins w:id="41" w:author="Mykola Horbenko" w:date="2025-07-15T10:40:00Z" w16du:dateUtc="2025-07-15T08:40:00Z">
        <w:r w:rsidR="00825DA1">
          <w:t xml:space="preserve"> container swarm could be used to</w:t>
        </w:r>
      </w:ins>
      <w:ins w:id="42" w:author="Mykola Horbenko" w:date="2025-07-15T10:42:00Z" w16du:dateUtc="2025-07-15T08:42:00Z">
        <w:r w:rsidR="00825DA1">
          <w:t xml:space="preserve"> set different tasks for each one. </w:t>
        </w:r>
      </w:ins>
      <w:ins w:id="43" w:author="Mykola Horbenko" w:date="2025-07-15T10:43:00Z" w16du:dateUtc="2025-07-15T08:43:00Z">
        <w:r w:rsidR="00825DA1">
          <w:t xml:space="preserve">One of the </w:t>
        </w:r>
      </w:ins>
      <w:ins w:id="44" w:author="Mykola Horbenko" w:date="2025-07-15T10:44:00Z" w16du:dateUtc="2025-07-15T08:44:00Z">
        <w:r w:rsidR="00825DA1">
          <w:t>use cases</w:t>
        </w:r>
      </w:ins>
      <w:ins w:id="45" w:author="Mykola Horbenko" w:date="2025-07-15T10:50:00Z" w16du:dateUtc="2025-07-15T08:50:00Z">
        <w:r w:rsidR="002F396A">
          <w:t xml:space="preserve"> is matrix multiplication</w:t>
        </w:r>
      </w:ins>
      <w:ins w:id="46" w:author="Mykola Horbenko" w:date="2025-07-15T10:44:00Z" w16du:dateUtc="2025-07-15T08:44:00Z">
        <w:r w:rsidR="00825DA1">
          <w:t>.</w:t>
        </w:r>
      </w:ins>
      <w:ins w:id="47" w:author="Mykola Horbenko" w:date="2025-07-15T10:50:00Z" w16du:dateUtc="2025-07-15T08:50:00Z">
        <w:r w:rsidR="002F396A">
          <w:t xml:space="preserve"> </w:t>
        </w:r>
      </w:ins>
      <w:ins w:id="48" w:author="Mykola Horbenko" w:date="2025-07-15T10:51:00Z" w16du:dateUtc="2025-07-15T08:51:00Z">
        <w:r w:rsidR="002F396A">
          <w:t>Since</w:t>
        </w:r>
      </w:ins>
      <w:ins w:id="49" w:author="Mykola Horbenko" w:date="2025-07-15T10:52:00Z" w16du:dateUtc="2025-07-15T08:52:00Z">
        <w:r w:rsidR="002F396A">
          <w:t xml:space="preserve"> this operation can be easily</w:t>
        </w:r>
      </w:ins>
      <w:ins w:id="50" w:author="Mykola Horbenko" w:date="2025-07-15T10:53:00Z" w16du:dateUtc="2025-07-15T08:53:00Z">
        <w:r w:rsidR="002F396A">
          <w:t xml:space="preserve"> split up into several smaller operations.</w:t>
        </w:r>
      </w:ins>
      <w:ins w:id="51" w:author="Mykola Horbenko" w:date="2025-07-15T10:57:00Z" w16du:dateUtc="2025-07-15T08:57:00Z">
        <w:r w:rsidR="002F396A">
          <w:t xml:space="preserve"> </w:t>
        </w:r>
      </w:ins>
      <w:ins w:id="52" w:author="Mykola Horbenko" w:date="2025-07-15T10:58:00Z" w16du:dateUtc="2025-07-15T08:58:00Z">
        <w:r w:rsidR="002F396A">
          <w:t>Let us say, we need to multiply matrices A and B.</w:t>
        </w:r>
      </w:ins>
      <w:ins w:id="53" w:author="Mykola Horbenko" w:date="2025-07-15T11:09:00Z" w16du:dateUtc="2025-07-15T09:09:00Z">
        <w:r w:rsidR="00A00B44">
          <w:t xml:space="preserve"> Here is a formula for it.</w:t>
        </w:r>
        <w:r w:rsidR="00A00B44">
          <w:br/>
        </w:r>
      </w:ins>
      <m:oMathPara>
        <m:oMath>
          <m:r>
            <w:ins w:id="54" w:author="Mykola Horbenko" w:date="2025-07-15T11:09:00Z">
              <w:rPr>
                <w:rFonts w:ascii="Cambria Math" w:hAnsi="Cambria Math"/>
              </w:rPr>
              <m:t>Ci,j​=Ai</m:t>
            </w:ins>
          </m:r>
          <m:r>
            <w:ins w:id="55" w:author="Mykola Horbenko" w:date="2025-07-15T11:10:00Z" w16du:dateUtc="2025-07-15T09:10:00Z">
              <w:rPr>
                <w:rFonts w:ascii="Cambria Math" w:hAnsi="Cambria Math"/>
              </w:rPr>
              <m:t>,</m:t>
            </w:ins>
          </m:r>
          <m:r>
            <w:ins w:id="56" w:author="Mykola Horbenko" w:date="2025-07-15T11:09:00Z">
              <w:rPr>
                <w:rFonts w:ascii="Cambria Math" w:hAnsi="Cambria Math"/>
              </w:rPr>
              <m:t>1​B1,j​+Ai,2​B2,j​+⋯+Ai,n​Bn,j​</m:t>
            </w:ins>
          </m:r>
          <m:r>
            <w:ins w:id="57" w:author="Mykola Horbenko" w:date="2025-07-15T11:09:00Z" w16du:dateUtc="2025-07-15T09:09:00Z">
              <m:rPr>
                <m:sty m:val="p"/>
              </m:rPr>
              <w:br/>
            </w:ins>
          </m:r>
        </m:oMath>
      </m:oMathPara>
      <w:ins w:id="58" w:author="Mykola Horbenko" w:date="2025-07-15T10:58:00Z" w16du:dateUtc="2025-07-15T08:58:00Z">
        <w:r w:rsidR="002F396A">
          <w:t xml:space="preserve"> </w:t>
        </w:r>
      </w:ins>
      <w:ins w:id="59" w:author="Mykola Horbenko" w:date="2025-07-15T10:57:00Z" w16du:dateUtc="2025-07-15T08:57:00Z">
        <w:r w:rsidR="002F396A">
          <w:t>Each container can run a script</w:t>
        </w:r>
      </w:ins>
      <w:ins w:id="60" w:author="Mykola Horbenko" w:date="2025-07-15T10:58:00Z" w16du:dateUtc="2025-07-15T08:58:00Z">
        <w:r w:rsidR="002F396A">
          <w:t xml:space="preserve"> that receives a portion of rows of A and </w:t>
        </w:r>
      </w:ins>
      <w:ins w:id="61" w:author="Mykola Horbenko" w:date="2025-07-15T10:59:00Z" w16du:dateUtc="2025-07-15T08:59:00Z">
        <w:r w:rsidR="002F396A">
          <w:t>the whole B.</w:t>
        </w:r>
      </w:ins>
      <w:ins w:id="62" w:author="Mykola Horbenko" w:date="2025-07-15T11:13:00Z" w16du:dateUtc="2025-07-15T09:13:00Z">
        <w:r w:rsidR="001605B0">
          <w:t xml:space="preserve"> T het it, we can divide </w:t>
        </w:r>
        <w:r w:rsidR="001605B0">
          <w:rPr>
            <w:i/>
            <w:iCs/>
          </w:rPr>
          <w:t>n</w:t>
        </w:r>
        <w:r w:rsidR="001605B0">
          <w:t xml:space="preserve"> by the number of containers we wish to run.</w:t>
        </w:r>
      </w:ins>
      <w:ins w:id="63" w:author="Mykola Horbenko" w:date="2025-07-15T10:59:00Z" w16du:dateUtc="2025-07-15T08:59:00Z">
        <w:r w:rsidR="002F396A">
          <w:t xml:space="preserve"> Then it computes its own respectful portion of result C a</w:t>
        </w:r>
        <w:r w:rsidR="00A00B44">
          <w:t>nd returns it. Then, a special script can be created.</w:t>
        </w:r>
      </w:ins>
      <w:ins w:id="64" w:author="Mykola Horbenko" w:date="2025-07-15T11:00:00Z" w16du:dateUtc="2025-07-15T09:00:00Z">
        <w:r w:rsidR="00A00B44">
          <w:t xml:space="preserve"> For example, bash</w:t>
        </w:r>
      </w:ins>
      <w:ins w:id="65" w:author="Mykola Horbenko" w:date="2025-07-15T11:01:00Z" w16du:dateUtc="2025-07-15T09:01:00Z">
        <w:r w:rsidR="00A00B44">
          <w:t xml:space="preserve"> or python</w:t>
        </w:r>
      </w:ins>
      <w:ins w:id="66" w:author="Mykola Horbenko" w:date="2025-07-15T11:00:00Z" w16du:dateUtc="2025-07-15T09:00:00Z">
        <w:r w:rsidR="00A00B44">
          <w:t xml:space="preserve"> script.</w:t>
        </w:r>
      </w:ins>
      <w:ins w:id="67" w:author="Mykola Horbenko" w:date="2025-07-15T11:01:00Z" w16du:dateUtc="2025-07-15T09:01:00Z">
        <w:r w:rsidR="00A00B44">
          <w:t xml:space="preserve"> It wo</w:t>
        </w:r>
      </w:ins>
      <w:ins w:id="68" w:author="Mykola Horbenko" w:date="2025-07-15T11:02:00Z" w16du:dateUtc="2025-07-15T09:02:00Z">
        <w:r w:rsidR="00A00B44">
          <w:t xml:space="preserve">uld receive a matrix, split it into parts, run them </w:t>
        </w:r>
      </w:ins>
      <w:ins w:id="69" w:author="Mykola Horbenko" w:date="2025-07-15T11:10:00Z" w16du:dateUtc="2025-07-15T09:10:00Z">
        <w:r w:rsidR="001605B0">
          <w:t>into</w:t>
        </w:r>
      </w:ins>
      <w:ins w:id="70" w:author="Mykola Horbenko" w:date="2025-07-15T11:02:00Z" w16du:dateUtc="2025-07-15T09:02:00Z">
        <w:r w:rsidR="00A00B44">
          <w:t xml:space="preserve"> different containers and then assemble the whole thing together.</w:t>
        </w:r>
      </w:ins>
      <w:ins w:id="71" w:author="Mykola Horbenko" w:date="2025-07-15T11:00:00Z" w16du:dateUtc="2025-07-15T09:00:00Z">
        <w:r w:rsidR="00A00B44">
          <w:t xml:space="preserve"> </w:t>
        </w:r>
      </w:ins>
    </w:p>
    <w:p w14:paraId="3D281922" w14:textId="77777777" w:rsidR="00050636" w:rsidRPr="00050636" w:rsidRDefault="0047331B" w:rsidP="00FC01E7">
      <w:r w:rsidRPr="00050636">
        <w:t>Concluding about the Docker, we can say that it is an optimized and quick approach to a lot of problems during the development process. The application can be shared, transferred and run smoothly on different platforms with different hardware and operating systems. It manages data and provides secure access to it. Volumes can be easily backed up and transferred. The containers are isolated, which provides an additional level of security. Any harmful software inside of them cannot hurt the host machine.</w:t>
      </w:r>
    </w:p>
    <w:p w14:paraId="7D773828" w14:textId="77777777" w:rsidR="00050636" w:rsidRPr="00050636" w:rsidRDefault="00050636" w:rsidP="00050636">
      <w:pPr>
        <w:pStyle w:val="Heading2"/>
      </w:pPr>
      <w:r w:rsidRPr="00050636">
        <w:t>Database</w:t>
      </w:r>
    </w:p>
    <w:p w14:paraId="7E9E0A60" w14:textId="17B032AA" w:rsidR="00CB2B70" w:rsidRDefault="00050636" w:rsidP="00050636">
      <w:r w:rsidRPr="00050636">
        <w:t xml:space="preserve">A good and reliable database is one of the most essential parts of most </w:t>
      </w:r>
      <w:r w:rsidR="00DA56C9" w:rsidRPr="00050636">
        <w:t>applications</w:t>
      </w:r>
      <w:r w:rsidRPr="00050636">
        <w:t xml:space="preserve">. Everything related to users and their data can be stored there. Starting from their accounts themselves, up to the likes and relations between posts. However, the database is only a file stored at the machine. Like a text document, it contains something, and </w:t>
      </w:r>
      <w:r>
        <w:t xml:space="preserve">similarly to them it needs a program to operate it. For text documents such pieces of software are </w:t>
      </w:r>
      <w:r w:rsidR="00DA56C9">
        <w:t>text editors</w:t>
      </w:r>
      <w:r>
        <w:t xml:space="preserve">, for databases: </w:t>
      </w:r>
      <w:r w:rsidR="00DA56C9">
        <w:t>database</w:t>
      </w:r>
      <w:r>
        <w:t xml:space="preserve"> management systems.</w:t>
      </w:r>
      <w:r w:rsidR="00E1423F">
        <w:t xml:space="preserve"> Most of them </w:t>
      </w:r>
      <w:r w:rsidR="00DA56C9">
        <w:t>use</w:t>
      </w:r>
      <w:r w:rsidR="00E1423F">
        <w:t xml:space="preserve"> traditional relational </w:t>
      </w:r>
      <w:r w:rsidR="00DA56C9">
        <w:t>models</w:t>
      </w:r>
      <w:r w:rsidR="00E1423F">
        <w:t xml:space="preserve">. They are </w:t>
      </w:r>
      <w:proofErr w:type="spellStart"/>
      <w:r w:rsidR="00E1423F">
        <w:t>OracleSQL</w:t>
      </w:r>
      <w:proofErr w:type="spellEnd"/>
      <w:r w:rsidR="00E1423F">
        <w:t xml:space="preserve">, Microsoft SQL Server, MySQL, and PostgreSQL. </w:t>
      </w:r>
      <w:r w:rsidR="00DA56C9">
        <w:t>The first</w:t>
      </w:r>
      <w:r w:rsidR="00E1423F">
        <w:t xml:space="preserve"> two are being developed by private contractors, while </w:t>
      </w:r>
      <w:r w:rsidR="00DA56C9">
        <w:t>the last</w:t>
      </w:r>
      <w:r w:rsidR="00E1423F">
        <w:t xml:space="preserve"> two are </w:t>
      </w:r>
      <w:r w:rsidR="00DA56C9">
        <w:t>open-sourced</w:t>
      </w:r>
      <w:r w:rsidR="00E1423F">
        <w:t xml:space="preserve"> alternatives. None the less, those four are the most popular </w:t>
      </w:r>
      <w:r w:rsidR="00DA56C9">
        <w:t>DBMSs</w:t>
      </w:r>
      <w:r w:rsidR="00E1423F">
        <w:t xml:space="preserve"> </w:t>
      </w:r>
      <w:proofErr w:type="gramStart"/>
      <w:r w:rsidR="00E1423F">
        <w:t>at the moment</w:t>
      </w:r>
      <w:proofErr w:type="gramEnd"/>
      <w:r w:rsidR="00E1423F">
        <w:t xml:space="preserve"> </w:t>
      </w:r>
      <w:r w:rsidR="00E1423F">
        <w:rPr>
          <w:vertAlign w:val="subscript"/>
        </w:rPr>
        <w:t>[27]</w:t>
      </w:r>
      <w:r w:rsidR="00E1423F">
        <w:t>.</w:t>
      </w:r>
      <w:r w:rsidR="002F2DB2">
        <w:br/>
        <w:t xml:space="preserve">Relational databases are still very popular, but with time alternatives have arisen. The most popular one is MongoDB with its </w:t>
      </w:r>
      <w:r w:rsidR="00DA56C9">
        <w:t>focus</w:t>
      </w:r>
      <w:r w:rsidR="002F2DB2">
        <w:t xml:space="preserve"> being to storing JSON documents, instead of tables with SQL queries to access them. And it was a very wise move from the behemoths of the industry to spread abilities of their developed DBMS’s. As for now, </w:t>
      </w:r>
      <w:proofErr w:type="gramStart"/>
      <w:r w:rsidR="002F2DB2">
        <w:t>all of</w:t>
      </w:r>
      <w:proofErr w:type="gramEnd"/>
      <w:r w:rsidR="002F2DB2">
        <w:t xml:space="preserve"> </w:t>
      </w:r>
      <w:r w:rsidR="00DA56C9">
        <w:t>the four</w:t>
      </w:r>
      <w:r w:rsidR="002F2DB2">
        <w:t xml:space="preserve"> major players are multi-model. That </w:t>
      </w:r>
      <w:r w:rsidR="00DA56C9">
        <w:t>means</w:t>
      </w:r>
      <w:r w:rsidR="002F2DB2">
        <w:t xml:space="preserve"> there are several possibilities to store the data, not only relational SQL one. The most multi-modeled is Oracle’s database, the second after it </w:t>
      </w:r>
      <w:r w:rsidR="00DA56C9">
        <w:t>comes</w:t>
      </w:r>
      <w:r w:rsidR="002F2DB2">
        <w:t xml:space="preserve"> PostgreSQL </w:t>
      </w:r>
      <w:r w:rsidR="002F2DB2">
        <w:rPr>
          <w:vertAlign w:val="subscript"/>
        </w:rPr>
        <w:t>[27].</w:t>
      </w:r>
      <w:r w:rsidR="002F2DB2">
        <w:t xml:space="preserve"> However, the advantage of the </w:t>
      </w:r>
      <w:r w:rsidR="009E7576">
        <w:t xml:space="preserve">latter is being open-sourced and released under </w:t>
      </w:r>
      <w:r w:rsidR="00DA56C9">
        <w:t>license</w:t>
      </w:r>
      <w:r w:rsidR="009E7576">
        <w:t xml:space="preserve"> </w:t>
      </w:r>
      <w:proofErr w:type="gramStart"/>
      <w:r w:rsidR="009E7576">
        <w:t>similar to</w:t>
      </w:r>
      <w:proofErr w:type="gramEnd"/>
      <w:r w:rsidR="009E7576">
        <w:t xml:space="preserve"> BSD or </w:t>
      </w:r>
      <w:r w:rsidR="00DA56C9">
        <w:t>MIT</w:t>
      </w:r>
      <w:r w:rsidR="00DA56C9">
        <w:rPr>
          <w:vertAlign w:val="subscript"/>
        </w:rPr>
        <w:t xml:space="preserve"> [</w:t>
      </w:r>
      <w:r w:rsidR="009E7576">
        <w:rPr>
          <w:vertAlign w:val="subscript"/>
        </w:rPr>
        <w:t>28]</w:t>
      </w:r>
      <w:r w:rsidR="009E7576">
        <w:t xml:space="preserve">. Therefore, PostgreSQL can be used completely free, while offering similar functionality to the paid, enterprise variants. </w:t>
      </w:r>
      <w:r w:rsidR="009E7576">
        <w:br/>
        <w:t xml:space="preserve">That is </w:t>
      </w:r>
      <w:r w:rsidR="00DA56C9">
        <w:t>why</w:t>
      </w:r>
      <w:r w:rsidR="009E7576">
        <w:t xml:space="preserve"> PostgreSQL was chosen for this demonstration. Below it will be discussed, what </w:t>
      </w:r>
      <w:r w:rsidR="00DA56C9">
        <w:t>this database engine can</w:t>
      </w:r>
      <w:r w:rsidR="009E7576">
        <w:t xml:space="preserve"> offer for a web application, such as social platform.</w:t>
      </w:r>
    </w:p>
    <w:p w14:paraId="61F5E649" w14:textId="5B3DC7D5" w:rsidR="00A91F2D" w:rsidRPr="00A91F2D" w:rsidRDefault="00C12A0F" w:rsidP="00050636">
      <w:r>
        <w:lastRenderedPageBreak/>
        <w:t xml:space="preserve">Firstly, it is necessary to </w:t>
      </w:r>
      <w:r w:rsidR="00DA56C9">
        <w:t>understand</w:t>
      </w:r>
      <w:r>
        <w:t xml:space="preserve"> what data, structure and scale will be needed from the database engine. </w:t>
      </w:r>
      <w:r w:rsidR="00DA56C9">
        <w:t>Since</w:t>
      </w:r>
      <w:r>
        <w:t xml:space="preserve"> the demonstration app is a social media</w:t>
      </w:r>
      <w:r w:rsidR="00F3347B">
        <w:t xml:space="preserve">, its demands can be different for each case. However, they are usually extensive. There are a lot of different types of data. It can be structured in different ways. Already saved information might need to be rewritten into a completely different form. As the application grows, storage will be extended and scaled both vertically and horizontally. </w:t>
      </w:r>
      <w:r w:rsidR="00DA56C9">
        <w:t xml:space="preserve">Additionally, real-time performance becomes critical, especially for timelines, notifications, and messaging systems. Data consistency and integrity must be carefully balanced with availability and responsiveness. Features such as full-text search, geolocation and recommendation engines may also introduce complex query patterns. This means the chose database should not only handle transactional workloads </w:t>
      </w:r>
      <w:proofErr w:type="gramStart"/>
      <w:r w:rsidR="00DA56C9">
        <w:t>but  also</w:t>
      </w:r>
      <w:proofErr w:type="gramEnd"/>
      <w:r w:rsidR="00DA56C9">
        <w:t xml:space="preserve"> support analytical capabilities and flexible indexing. Ultimately, selecting the right database model will directly affect scalability, maintainability and user experience of the entire application</w:t>
      </w:r>
      <w:del w:id="72" w:author="Mykola Horbenko" w:date="2025-07-16T12:23:00Z" w16du:dateUtc="2025-07-16T10:23:00Z">
        <w:r w:rsidR="00DA56C9" w:rsidDel="00E83F94">
          <w:delText>.</w:delText>
        </w:r>
      </w:del>
      <w:r w:rsidR="00F3347B">
        <w:br/>
      </w:r>
      <w:r>
        <w:br/>
        <w:t xml:space="preserve">We </w:t>
      </w:r>
      <w:proofErr w:type="gramStart"/>
      <w:r>
        <w:t>have to</w:t>
      </w:r>
      <w:proofErr w:type="gramEnd"/>
      <w:r>
        <w:t xml:space="preserve"> store various entities. They are users, posts, comments. Also, their relations should be present. Such as likes or subscriptions.</w:t>
      </w:r>
      <w:r w:rsidR="00F3347B">
        <w:t xml:space="preserve"> All of those are </w:t>
      </w:r>
      <w:proofErr w:type="gramStart"/>
      <w:r w:rsidR="00F3347B">
        <w:t>pretty simple</w:t>
      </w:r>
      <w:proofErr w:type="gramEnd"/>
      <w:r w:rsidR="00F3347B">
        <w:t xml:space="preserve"> and can be handled by PostgreSQL by using </w:t>
      </w:r>
      <w:r w:rsidR="00DA56C9">
        <w:t>a standard</w:t>
      </w:r>
      <w:r w:rsidR="00F3347B">
        <w:t xml:space="preserve"> relational model, </w:t>
      </w:r>
      <w:r w:rsidR="00DA56C9">
        <w:t>along</w:t>
      </w:r>
      <w:r w:rsidR="00F3347B">
        <w:t xml:space="preserve"> with strong constraints and foreign keys. However, the possibility of using NoSQL extension can be utilized by storing something more complex. For instance, </w:t>
      </w:r>
      <w:r w:rsidR="00DA56C9">
        <w:t>logging</w:t>
      </w:r>
      <w:r w:rsidR="00FB2F8B">
        <w:t xml:space="preserve"> of</w:t>
      </w:r>
      <w:r w:rsidR="00F3347B">
        <w:t xml:space="preserve"> user-related events. They can be various, and it would waste a lot of space to create separate tables for each type of </w:t>
      </w:r>
      <w:r w:rsidR="00DA56C9">
        <w:t>event</w:t>
      </w:r>
      <w:r w:rsidR="00F3347B">
        <w:t xml:space="preserve">. Instead, they can be written into JSON documents. They are famous for being flexible regarding their contents. Also, if existing </w:t>
      </w:r>
      <w:r w:rsidR="00DA56C9">
        <w:t>table</w:t>
      </w:r>
      <w:r w:rsidR="00F3347B">
        <w:t xml:space="preserve"> needs to be drastically changed. For example, implementation of custom reactions to a </w:t>
      </w:r>
      <w:r w:rsidR="00DA56C9">
        <w:t>comment</w:t>
      </w:r>
      <w:r w:rsidR="00F3347B">
        <w:t xml:space="preserve"> may demand storing different images and each comment can have </w:t>
      </w:r>
      <w:r w:rsidR="00DA56C9">
        <w:t>a different</w:t>
      </w:r>
      <w:r w:rsidR="00F3347B">
        <w:t xml:space="preserve"> number of different reactions. It would </w:t>
      </w:r>
      <w:r w:rsidR="00DA56C9">
        <w:t>spike</w:t>
      </w:r>
      <w:r w:rsidR="00F3347B">
        <w:t xml:space="preserve"> up the complexity of the table. Instead, it can be rewritten into JSON format. </w:t>
      </w:r>
      <w:r w:rsidR="00750DA8">
        <w:br/>
      </w:r>
      <w:r w:rsidR="00DA56C9">
        <w:br/>
        <w:t xml:space="preserve">In our application there </w:t>
      </w:r>
      <w:r w:rsidR="00750DA8">
        <w:t>will be</w:t>
      </w:r>
      <w:r w:rsidR="00DA56C9">
        <w:t xml:space="preserve"> several relational tables, representing users, comments, posts and their relations </w:t>
      </w:r>
      <w:r w:rsidR="00750DA8">
        <w:t>between them</w:t>
      </w:r>
      <w:r w:rsidR="00DA56C9">
        <w:t>. Users will be able to subscribe to</w:t>
      </w:r>
      <w:r w:rsidR="00750DA8">
        <w:t xml:space="preserve"> each other</w:t>
      </w:r>
      <w:r w:rsidR="00DA56C9">
        <w:t>. That means, another many-to-many table</w:t>
      </w:r>
      <w:r w:rsidR="00750DA8">
        <w:t xml:space="preserve">. A similar table will be for likes, which users are allowed to leave under each post. It is a possibility of a very heavy read-write workload. Since at the same time, concurrently, database will </w:t>
      </w:r>
      <w:r w:rsidR="00BD5236">
        <w:t>receive</w:t>
      </w:r>
      <w:r w:rsidR="00750DA8">
        <w:t xml:space="preserve"> multiple requests on reading and writing data and they should not block or interfere with each other. To solve this problem, PostgreSQL uses Multi-version Concurrency control. It is a complex technique, making it easier for </w:t>
      </w:r>
      <w:r w:rsidR="00BD5236">
        <w:t xml:space="preserve">the </w:t>
      </w:r>
      <w:r w:rsidR="00750DA8">
        <w:t xml:space="preserve">database to handle such situations. At its core, it means that at any given time, each transaction </w:t>
      </w:r>
      <w:r w:rsidR="00BD5236">
        <w:t>does not see</w:t>
      </w:r>
      <w:r w:rsidR="00750DA8">
        <w:t xml:space="preserve"> the actual database, but its snapshot, made some time ago</w:t>
      </w:r>
      <w:r w:rsidR="00342A38">
        <w:t xml:space="preserve"> </w:t>
      </w:r>
      <w:r w:rsidR="00342A38">
        <w:rPr>
          <w:vertAlign w:val="subscript"/>
        </w:rPr>
        <w:t>[29]</w:t>
      </w:r>
      <w:r w:rsidR="00750DA8">
        <w:t>. This</w:t>
      </w:r>
      <w:r w:rsidR="00342A38">
        <w:t xml:space="preserve"> works as a barrier preventing unstable data from being spotted and used by different queries. </w:t>
      </w:r>
      <w:r w:rsidR="0079175E">
        <w:t xml:space="preserve"> </w:t>
      </w:r>
      <w:r w:rsidR="00F23776">
        <w:br/>
      </w:r>
      <w:r w:rsidR="00D568A0">
        <w:br/>
      </w:r>
      <w:r w:rsidR="004B24B7">
        <w:t>To</w:t>
      </w:r>
      <w:r w:rsidR="00F23776">
        <w:t xml:space="preserve"> understand how MVCC works</w:t>
      </w:r>
      <w:r w:rsidR="00D568A0">
        <w:t xml:space="preserve"> in more detail, it should be broken down. Firstly, each transaction</w:t>
      </w:r>
      <w:r w:rsidR="00746A8B">
        <w:t xml:space="preserve"> gets its own ID, called XID. </w:t>
      </w:r>
      <w:r w:rsidR="00673901">
        <w:t xml:space="preserve">It is a global variable that gets incremented with each new transaction. </w:t>
      </w:r>
      <w:r w:rsidR="005E7C14">
        <w:t xml:space="preserve">Also, each row in the table has hidden metadata. Two columns, which are </w:t>
      </w:r>
      <w:r w:rsidR="005E7C14">
        <w:lastRenderedPageBreak/>
        <w:t xml:space="preserve">called </w:t>
      </w:r>
      <w:proofErr w:type="spellStart"/>
      <w:r w:rsidR="005E7C14">
        <w:rPr>
          <w:i/>
          <w:iCs/>
        </w:rPr>
        <w:t>xmin</w:t>
      </w:r>
      <w:proofErr w:type="spellEnd"/>
      <w:r w:rsidR="005E7C14">
        <w:rPr>
          <w:i/>
          <w:iCs/>
        </w:rPr>
        <w:t xml:space="preserve"> </w:t>
      </w:r>
      <w:r w:rsidR="005E7C14">
        <w:t xml:space="preserve">and </w:t>
      </w:r>
      <w:proofErr w:type="spellStart"/>
      <w:r w:rsidR="005E7C14">
        <w:rPr>
          <w:i/>
          <w:iCs/>
        </w:rPr>
        <w:t>xmax</w:t>
      </w:r>
      <w:proofErr w:type="spellEnd"/>
      <w:r w:rsidR="005E7C14">
        <w:t>.</w:t>
      </w:r>
      <w:r w:rsidR="00FA5B81">
        <w:t xml:space="preserve"> </w:t>
      </w:r>
      <w:proofErr w:type="spellStart"/>
      <w:r w:rsidR="00FA5B81">
        <w:rPr>
          <w:i/>
          <w:iCs/>
        </w:rPr>
        <w:t>Xmin</w:t>
      </w:r>
      <w:proofErr w:type="spellEnd"/>
      <w:r w:rsidR="00FA5B81">
        <w:t xml:space="preserve"> is used for insertion transactions and </w:t>
      </w:r>
      <w:proofErr w:type="spellStart"/>
      <w:r w:rsidR="0079188A">
        <w:rPr>
          <w:i/>
          <w:iCs/>
        </w:rPr>
        <w:t>Xmax</w:t>
      </w:r>
      <w:proofErr w:type="spellEnd"/>
      <w:r w:rsidR="0079188A">
        <w:t xml:space="preserve"> for deletion and updates</w:t>
      </w:r>
      <w:r w:rsidR="00CE530A">
        <w:t xml:space="preserve"> </w:t>
      </w:r>
      <w:r w:rsidR="00CE530A">
        <w:rPr>
          <w:vertAlign w:val="subscript"/>
        </w:rPr>
        <w:t>[30]</w:t>
      </w:r>
      <w:r w:rsidR="005E7C14">
        <w:t xml:space="preserve">. </w:t>
      </w:r>
      <w:r w:rsidR="00F174C0">
        <w:t>For transaction to be able to see a row it must satisfy the following condition:</w:t>
      </w:r>
      <w:r w:rsidR="00F174C0">
        <w:br/>
      </w:r>
      <m:oMathPara>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 ​AND (xmax(R) is NULL OR xmax(R)&gt;Ti​)</m:t>
          </m:r>
        </m:oMath>
      </m:oMathPara>
    </w:p>
    <w:p w14:paraId="7F65D29B" w14:textId="6D158B7E" w:rsidR="00600F6B" w:rsidRDefault="00732FB0" w:rsidP="00050636">
      <w:r>
        <w:rPr>
          <w:rFonts w:eastAsiaTheme="minorEastAsia"/>
        </w:rPr>
        <w:t xml:space="preserve">Where </w:t>
      </w:r>
      <w:proofErr w:type="spellStart"/>
      <w:r>
        <w:rPr>
          <w:rFonts w:eastAsiaTheme="minorEastAsia"/>
          <w:i/>
          <w:iCs/>
        </w:rPr>
        <w:t>Rj</w:t>
      </w:r>
      <w:proofErr w:type="spellEnd"/>
      <w:r w:rsidR="00F26ACD">
        <w:rPr>
          <w:rFonts w:eastAsiaTheme="minorEastAsia"/>
          <w:i/>
          <w:iCs/>
        </w:rPr>
        <w:t xml:space="preserve"> </w:t>
      </w:r>
      <w:r w:rsidR="00F26ACD">
        <w:rPr>
          <w:rFonts w:eastAsiaTheme="minorEastAsia"/>
        </w:rPr>
        <w:t xml:space="preserve">is </w:t>
      </w:r>
      <w:r w:rsidR="00DB4B1E">
        <w:rPr>
          <w:rFonts w:eastAsiaTheme="minorEastAsia"/>
        </w:rPr>
        <w:t xml:space="preserve">a row </w:t>
      </w:r>
      <w:r w:rsidR="00F26ACD">
        <w:rPr>
          <w:rFonts w:eastAsiaTheme="minorEastAsia"/>
        </w:rPr>
        <w:t xml:space="preserve">and </w:t>
      </w:r>
      <w:r w:rsidR="00F26ACD">
        <w:rPr>
          <w:rFonts w:eastAsiaTheme="minorEastAsia"/>
          <w:i/>
          <w:iCs/>
        </w:rPr>
        <w:t xml:space="preserve">Ti </w:t>
      </w:r>
      <w:r w:rsidR="00F26ACD">
        <w:rPr>
          <w:rFonts w:eastAsiaTheme="minorEastAsia"/>
        </w:rPr>
        <w:t xml:space="preserve">is transaction with ID = </w:t>
      </w:r>
      <w:proofErr w:type="spellStart"/>
      <w:r w:rsidR="00CE530A">
        <w:rPr>
          <w:rFonts w:eastAsiaTheme="minorEastAsia"/>
          <w:i/>
          <w:iCs/>
        </w:rPr>
        <w:t>i</w:t>
      </w:r>
      <w:proofErr w:type="spellEnd"/>
      <w:r w:rsidR="00F26ACD">
        <w:rPr>
          <w:rFonts w:eastAsiaTheme="minorEastAsia"/>
        </w:rPr>
        <w:t xml:space="preserve">. </w:t>
      </w:r>
      <w:r w:rsidR="00B71390">
        <w:rPr>
          <w:rFonts w:eastAsiaTheme="minorEastAsia"/>
        </w:rPr>
        <w:t xml:space="preserve">And the transaction </w:t>
      </w:r>
      <w:r w:rsidR="00B71390">
        <w:rPr>
          <w:rFonts w:eastAsiaTheme="minorEastAsia"/>
          <w:b/>
          <w:bCs/>
        </w:rPr>
        <w:t>must be committed</w:t>
      </w:r>
      <w:r w:rsidR="00B71390">
        <w:rPr>
          <w:rFonts w:eastAsiaTheme="minorEastAsia"/>
        </w:rPr>
        <w:t xml:space="preserve">, before </w:t>
      </w:r>
      <w:r w:rsidR="00510A24">
        <w:rPr>
          <w:rFonts w:eastAsiaTheme="minorEastAsia"/>
        </w:rPr>
        <w:t>the transaction</w:t>
      </w:r>
      <w:r w:rsidR="00B71390">
        <w:rPr>
          <w:rFonts w:eastAsiaTheme="minorEastAsia"/>
        </w:rPr>
        <w:t xml:space="preserve"> ends and finally commits data, no other transaction can see the current row. </w:t>
      </w:r>
      <w:r w:rsidR="00510A24">
        <w:rPr>
          <w:rFonts w:eastAsiaTheme="minorEastAsia"/>
        </w:rPr>
        <w:t>So, basically, an</w:t>
      </w:r>
      <w:r w:rsidR="001E5294">
        <w:rPr>
          <w:rFonts w:eastAsiaTheme="minorEastAsia"/>
        </w:rPr>
        <w:t xml:space="preserve">y </w:t>
      </w:r>
      <w:r w:rsidR="00510A24">
        <w:rPr>
          <w:rFonts w:eastAsiaTheme="minorEastAsia"/>
        </w:rPr>
        <w:t>transaction can see only the rows that were committed previously</w:t>
      </w:r>
      <w:r w:rsidR="00D26BD1">
        <w:rPr>
          <w:rFonts w:eastAsiaTheme="minorEastAsia"/>
        </w:rPr>
        <w:t xml:space="preserve"> (</w:t>
      </w:r>
      <m:oMath>
        <m:r>
          <w:rPr>
            <w:rFonts w:ascii="Cambria Math" w:hAnsi="Cambria Math"/>
          </w:rPr>
          <m:t>xmin</m:t>
        </m:r>
        <m:d>
          <m:dPr>
            <m:ctrlPr>
              <w:rPr>
                <w:rFonts w:ascii="Cambria Math" w:hAnsi="Cambria Math"/>
                <w:i/>
                <w:iCs/>
              </w:rPr>
            </m:ctrlPr>
          </m:dPr>
          <m:e>
            <m:r>
              <w:rPr>
                <w:rFonts w:ascii="Cambria Math" w:hAnsi="Cambria Math"/>
              </w:rPr>
              <m:t>R</m:t>
            </m:r>
            <m:ctrlPr>
              <w:rPr>
                <w:rFonts w:ascii="Cambria Math" w:hAnsi="Cambria Math"/>
                <w:i/>
              </w:rPr>
            </m:ctrlPr>
          </m:e>
        </m:d>
        <m:r>
          <w:rPr>
            <w:rFonts w:ascii="Cambria Math" w:hAnsi="Cambria Math"/>
          </w:rPr>
          <m:t>≤Ti</m:t>
        </m:r>
      </m:oMath>
      <w:r w:rsidR="00D26BD1">
        <w:rPr>
          <w:rFonts w:eastAsiaTheme="minorEastAsia"/>
        </w:rPr>
        <w:t>)</w:t>
      </w:r>
      <w:r w:rsidR="001E5294">
        <w:rPr>
          <w:rFonts w:eastAsiaTheme="minorEastAsia"/>
        </w:rPr>
        <w:t xml:space="preserve"> and their deletion or change has not been committed yet</w:t>
      </w:r>
      <w:r w:rsidR="00D26BD1">
        <w:rPr>
          <w:rFonts w:eastAsiaTheme="minorEastAsia"/>
        </w:rPr>
        <w:t xml:space="preserve"> (</w:t>
      </w:r>
      <m:oMath>
        <m:r>
          <w:rPr>
            <w:rFonts w:ascii="Cambria Math" w:hAnsi="Cambria Math"/>
          </w:rPr>
          <m:t>xmax(R)&gt;Ti​)</m:t>
        </m:r>
      </m:oMath>
      <w:r w:rsidR="00D26BD1">
        <w:rPr>
          <w:rFonts w:eastAsiaTheme="minorEastAsia"/>
        </w:rPr>
        <w:t>)</w:t>
      </w:r>
      <w:r w:rsidR="00AF34A5">
        <w:rPr>
          <w:rFonts w:eastAsiaTheme="minorEastAsia"/>
        </w:rPr>
        <w:t>. Thankfu</w:t>
      </w:r>
      <w:r w:rsidR="00F21A45">
        <w:rPr>
          <w:rFonts w:eastAsiaTheme="minorEastAsia"/>
        </w:rPr>
        <w:t xml:space="preserve">lly to that feature, readers and writers do not block each other. Since each transaction sees a snapshot of available rows based on its ID, readers can </w:t>
      </w:r>
      <w:r w:rsidR="0090325B">
        <w:rPr>
          <w:rFonts w:eastAsiaTheme="minorEastAsia"/>
        </w:rPr>
        <w:t xml:space="preserve">check the information that was available during the request. There is </w:t>
      </w:r>
      <w:proofErr w:type="spellStart"/>
      <w:r w:rsidR="0090325B">
        <w:rPr>
          <w:rFonts w:eastAsiaTheme="minorEastAsia"/>
        </w:rPr>
        <w:t>not</w:t>
      </w:r>
      <w:proofErr w:type="spellEnd"/>
      <w:r w:rsidR="0090325B">
        <w:rPr>
          <w:rFonts w:eastAsiaTheme="minorEastAsia"/>
        </w:rPr>
        <w:t xml:space="preserve"> need in waiting till the last </w:t>
      </w:r>
      <w:r w:rsidR="000C5C7A">
        <w:rPr>
          <w:rFonts w:eastAsiaTheme="minorEastAsia"/>
        </w:rPr>
        <w:t>insertion commits or the next row gets deleted.</w:t>
      </w:r>
      <w:r w:rsidR="00C37FB4">
        <w:rPr>
          <w:rFonts w:eastAsiaTheme="minorEastAsia"/>
        </w:rPr>
        <w:br/>
        <w:t xml:space="preserve">Also, even though </w:t>
      </w:r>
      <w:proofErr w:type="spellStart"/>
      <w:r w:rsidR="00C37FB4">
        <w:rPr>
          <w:rFonts w:eastAsiaTheme="minorEastAsia"/>
          <w:i/>
          <w:iCs/>
        </w:rPr>
        <w:t>xmin</w:t>
      </w:r>
      <w:proofErr w:type="spellEnd"/>
      <w:r w:rsidR="00C37FB4">
        <w:rPr>
          <w:rFonts w:eastAsiaTheme="minorEastAsia"/>
          <w:i/>
          <w:iCs/>
        </w:rPr>
        <w:t xml:space="preserve"> </w:t>
      </w:r>
      <w:r w:rsidR="00C37FB4">
        <w:rPr>
          <w:rFonts w:eastAsiaTheme="minorEastAsia"/>
        </w:rPr>
        <w:t xml:space="preserve">and </w:t>
      </w:r>
      <w:proofErr w:type="spellStart"/>
      <w:r w:rsidR="00C37FB4">
        <w:rPr>
          <w:rFonts w:eastAsiaTheme="minorEastAsia"/>
          <w:i/>
          <w:iCs/>
        </w:rPr>
        <w:t>xmax</w:t>
      </w:r>
      <w:proofErr w:type="spellEnd"/>
      <w:r w:rsidR="00C37FB4">
        <w:rPr>
          <w:rFonts w:eastAsiaTheme="minorEastAsia"/>
        </w:rPr>
        <w:t xml:space="preserve"> are hidden and considered to be metadata, they can be easily obtained</w:t>
      </w:r>
      <w:r w:rsidR="00D479AD">
        <w:rPr>
          <w:rFonts w:eastAsiaTheme="minorEastAsia"/>
        </w:rPr>
        <w:t xml:space="preserve"> using SELECT query.</w:t>
      </w:r>
      <w:r w:rsidR="00C42A9F">
        <w:rPr>
          <w:rFonts w:eastAsiaTheme="minorEastAsia"/>
        </w:rPr>
        <w:br/>
      </w:r>
      <m:oMath>
        <m:r>
          <m:rPr>
            <m:sty m:val="bi"/>
          </m:rPr>
          <w:rPr>
            <w:rFonts w:ascii="Cambria Math" w:eastAsiaTheme="minorEastAsia" w:hAnsi="Cambria Math"/>
          </w:rPr>
          <m:t>SELECT *, xmin, xmax FROM table_name;</m:t>
        </m:r>
      </m:oMath>
      <w:r w:rsidR="00C42A9F">
        <w:rPr>
          <w:rFonts w:ascii="Cambria Math" w:eastAsiaTheme="minorEastAsia" w:hAnsi="Cambria Math"/>
          <w:i/>
        </w:rPr>
        <w:t xml:space="preserve"> </w:t>
      </w:r>
      <w:r w:rsidR="00C37FB4">
        <w:rPr>
          <w:rFonts w:eastAsiaTheme="minorEastAsia"/>
        </w:rPr>
        <w:t xml:space="preserve"> </w:t>
      </w:r>
      <w:r w:rsidR="0007494A">
        <w:rPr>
          <w:rFonts w:eastAsiaTheme="minorEastAsia"/>
        </w:rPr>
        <w:br/>
        <w:t>Same as the index of current transaction can be accessed</w:t>
      </w:r>
      <w:r w:rsidR="0007494A">
        <w:rPr>
          <w:rFonts w:eastAsiaTheme="minorEastAsia"/>
        </w:rPr>
        <w:br/>
      </w:r>
      <m:oMath>
        <m:r>
          <m:rPr>
            <m:sty m:val="bi"/>
          </m:rPr>
          <w:rPr>
            <w:rFonts w:ascii="Cambria Math" w:hAnsi="Cambria Math"/>
          </w:rPr>
          <m:t>SELECT txid_current();</m:t>
        </m:r>
      </m:oMath>
      <w:r w:rsidR="00941960">
        <w:rPr>
          <w:rFonts w:ascii="Cambria Math" w:hAnsi="Cambria Math"/>
          <w:i/>
        </w:rPr>
        <w:t xml:space="preserve"> </w:t>
      </w:r>
    </w:p>
    <w:p w14:paraId="69455A93" w14:textId="0D0110FC" w:rsidR="00600F6B" w:rsidRPr="00600F6B" w:rsidRDefault="00342A38" w:rsidP="00050636">
      <w:r>
        <w:br/>
        <w:t xml:space="preserve">In addition to that, as the amount of data stored will be growing with each new user, </w:t>
      </w:r>
      <w:r w:rsidR="00EF5FEA">
        <w:t xml:space="preserve">in perspective it can slow down the execution time for CRUD operations. </w:t>
      </w:r>
      <w:r w:rsidR="004F7D2E">
        <w:t xml:space="preserve">The more users and consequentially </w:t>
      </w:r>
      <w:r w:rsidR="006549F4">
        <w:t>data</w:t>
      </w:r>
      <w:r w:rsidR="004F7D2E">
        <w:t xml:space="preserve"> will be</w:t>
      </w:r>
      <w:r w:rsidR="006271CA">
        <w:t xml:space="preserve"> registered the slower it will be getting. </w:t>
      </w:r>
      <w:r w:rsidR="00CC15E4">
        <w:t xml:space="preserve">PostgreSQL delivers a nice and efficient solution to that. </w:t>
      </w:r>
      <w:r w:rsidR="001A2FF6">
        <w:t xml:space="preserve">Special indexes can be created for each table. </w:t>
      </w:r>
      <w:r w:rsidR="00D35E60">
        <w:t>It uses B-tree indexing.</w:t>
      </w:r>
      <w:r w:rsidR="002917AD">
        <w:t xml:space="preserve"> It </w:t>
      </w:r>
      <w:r w:rsidR="00FA3947">
        <w:t xml:space="preserve">is a default indexing method in PostgreSQL. </w:t>
      </w:r>
      <w:r w:rsidR="003C13E0">
        <w:t xml:space="preserve">Balanced Trees are widely used data </w:t>
      </w:r>
      <w:r w:rsidR="00730A23">
        <w:t>structures</w:t>
      </w:r>
      <w:r w:rsidR="003C13E0">
        <w:t xml:space="preserve"> for storing data </w:t>
      </w:r>
      <w:r w:rsidR="00A8714A">
        <w:t xml:space="preserve">that needs to be accessed frequently. They offer a </w:t>
      </w:r>
      <w:r w:rsidR="004B6E1E">
        <w:t xml:space="preserve">very fast search operation complexity, which </w:t>
      </w:r>
      <w:r w:rsidR="00730A23">
        <w:t>equals</w:t>
      </w:r>
      <w:r w:rsidR="004B6E1E">
        <w:t xml:space="preserve"> </w:t>
      </w:r>
      <w:proofErr w:type="gramStart"/>
      <w:r w:rsidR="00813091">
        <w:t>O(</w:t>
      </w:r>
      <w:proofErr w:type="spellStart"/>
      <w:proofErr w:type="gramEnd"/>
      <w:r w:rsidR="004B6E1E">
        <w:t>lo</w:t>
      </w:r>
      <w:r w:rsidR="00D9630C">
        <w:t>g</w:t>
      </w:r>
      <w:r w:rsidR="00D9630C">
        <w:rPr>
          <w:vertAlign w:val="subscript"/>
        </w:rPr>
        <w:t>X</w:t>
      </w:r>
      <w:proofErr w:type="spellEnd"/>
      <w:r w:rsidR="00D9630C">
        <w:rPr>
          <w:vertAlign w:val="subscript"/>
        </w:rPr>
        <w:t xml:space="preserve"> </w:t>
      </w:r>
      <w:r w:rsidR="00D9630C">
        <w:t>n), where x</w:t>
      </w:r>
      <w:r w:rsidR="00730A23">
        <w:t xml:space="preserve"> i</w:t>
      </w:r>
      <w:r w:rsidR="00D9630C">
        <w:t>s</w:t>
      </w:r>
      <w:r w:rsidR="00730A23">
        <w:t xml:space="preserve"> </w:t>
      </w:r>
      <w:proofErr w:type="gramStart"/>
      <w:r w:rsidR="00730A23">
        <w:t>a number of</w:t>
      </w:r>
      <w:proofErr w:type="gramEnd"/>
      <w:r w:rsidR="00730A23">
        <w:t xml:space="preserve"> children of each node. </w:t>
      </w:r>
      <w:r w:rsidR="00871D5C">
        <w:t xml:space="preserve">A table gets indexed </w:t>
      </w:r>
      <w:r w:rsidR="00813091">
        <w:t xml:space="preserve">automatically, whenever a </w:t>
      </w:r>
      <w:r w:rsidR="00871D5C">
        <w:t xml:space="preserve">primary key or </w:t>
      </w:r>
      <w:r w:rsidR="00B208A5">
        <w:t xml:space="preserve">a unique constraint is created. </w:t>
      </w:r>
      <w:r w:rsidR="00A54510">
        <w:t>Alternatively,</w:t>
      </w:r>
      <w:r w:rsidR="00B208A5">
        <w:t xml:space="preserve"> an index can be created using a special command</w:t>
      </w:r>
      <w:r w:rsidR="00730A23">
        <w:br/>
      </w:r>
      <w:r w:rsidR="00D9630C">
        <w:rPr>
          <w:vertAlign w:val="subscript"/>
        </w:rPr>
        <w:t xml:space="preserve"> </w:t>
      </w:r>
      <w:r w:rsidR="000C1B83" w:rsidRPr="000C1B83">
        <w:rPr>
          <w:rFonts w:eastAsiaTheme="minorEastAsia"/>
          <w:b/>
          <w:bCs/>
          <w:i/>
          <w:iCs/>
          <w:sz w:val="26"/>
          <w:szCs w:val="26"/>
        </w:rPr>
        <w:t xml:space="preserve">CREATE INDEX </w:t>
      </w:r>
      <w:proofErr w:type="spellStart"/>
      <w:r w:rsidR="000C1B83" w:rsidRPr="000C1B83">
        <w:rPr>
          <w:rFonts w:eastAsiaTheme="minorEastAsia"/>
          <w:b/>
          <w:bCs/>
          <w:i/>
          <w:iCs/>
          <w:sz w:val="26"/>
          <w:szCs w:val="26"/>
        </w:rPr>
        <w:t>idx_name</w:t>
      </w:r>
      <w:proofErr w:type="spellEnd"/>
      <w:r w:rsidR="000C1B83" w:rsidRPr="000C1B83">
        <w:rPr>
          <w:rFonts w:eastAsiaTheme="minorEastAsia"/>
          <w:b/>
          <w:bCs/>
          <w:i/>
          <w:iCs/>
          <w:sz w:val="26"/>
          <w:szCs w:val="26"/>
        </w:rPr>
        <w:t xml:space="preserve"> ON </w:t>
      </w:r>
      <w:proofErr w:type="spellStart"/>
      <w:r w:rsidR="000C1B83" w:rsidRPr="000C1B83">
        <w:rPr>
          <w:rFonts w:eastAsiaTheme="minorEastAsia"/>
          <w:b/>
          <w:bCs/>
          <w:i/>
          <w:iCs/>
          <w:sz w:val="26"/>
          <w:szCs w:val="26"/>
        </w:rPr>
        <w:t>table_name</w:t>
      </w:r>
      <w:proofErr w:type="spellEnd"/>
      <w:r w:rsidR="000C1B83" w:rsidRPr="000C1B83">
        <w:rPr>
          <w:rFonts w:eastAsiaTheme="minorEastAsia"/>
          <w:b/>
          <w:bCs/>
          <w:i/>
          <w:iCs/>
          <w:sz w:val="26"/>
          <w:szCs w:val="26"/>
        </w:rPr>
        <w:t xml:space="preserve"> (column);</w:t>
      </w:r>
      <w:r w:rsidR="00336735">
        <w:rPr>
          <w:sz w:val="26"/>
          <w:szCs w:val="26"/>
        </w:rPr>
        <w:br/>
        <w:t xml:space="preserve">This method of indexing performs especially great during </w:t>
      </w:r>
      <w:r w:rsidR="00A70769">
        <w:rPr>
          <w:sz w:val="26"/>
          <w:szCs w:val="26"/>
        </w:rPr>
        <w:t xml:space="preserve">queries with </w:t>
      </w:r>
      <w:r w:rsidR="00274071">
        <w:rPr>
          <w:sz w:val="26"/>
          <w:szCs w:val="26"/>
        </w:rPr>
        <w:t xml:space="preserve">a condition or range. </w:t>
      </w:r>
      <w:r w:rsidR="001A6FBA">
        <w:rPr>
          <w:sz w:val="26"/>
          <w:szCs w:val="26"/>
        </w:rPr>
        <w:br/>
      </w:r>
      <w:r w:rsidR="00274071">
        <w:rPr>
          <w:sz w:val="26"/>
          <w:szCs w:val="26"/>
        </w:rPr>
        <w:t xml:space="preserve">For instance, </w:t>
      </w:r>
      <w:r w:rsidR="00424512">
        <w:rPr>
          <w:sz w:val="26"/>
          <w:szCs w:val="26"/>
        </w:rPr>
        <w:t>WHERE id = 54</w:t>
      </w:r>
      <w:r w:rsidR="001A6FBA">
        <w:rPr>
          <w:sz w:val="26"/>
          <w:szCs w:val="26"/>
        </w:rPr>
        <w:t xml:space="preserve"> or</w:t>
      </w:r>
      <w:r w:rsidR="002A7EE9">
        <w:rPr>
          <w:sz w:val="26"/>
          <w:szCs w:val="26"/>
          <w:lang w:val="uk-UA"/>
        </w:rPr>
        <w:t xml:space="preserve"> </w:t>
      </w:r>
      <w:r w:rsidR="00424512">
        <w:rPr>
          <w:sz w:val="26"/>
          <w:szCs w:val="26"/>
        </w:rPr>
        <w:t xml:space="preserve">WHERE </w:t>
      </w:r>
      <w:r w:rsidR="00424512">
        <w:rPr>
          <w:i/>
          <w:iCs/>
          <w:sz w:val="26"/>
          <w:szCs w:val="26"/>
        </w:rPr>
        <w:t>age</w:t>
      </w:r>
      <w:r w:rsidR="00424512">
        <w:rPr>
          <w:sz w:val="26"/>
          <w:szCs w:val="26"/>
        </w:rPr>
        <w:t xml:space="preserve"> BETWEEN </w:t>
      </w:r>
      <w:r w:rsidR="001A6FBA">
        <w:rPr>
          <w:sz w:val="26"/>
          <w:szCs w:val="26"/>
        </w:rPr>
        <w:t>20 AND 30.</w:t>
      </w:r>
      <w:r w:rsidR="001A6FBA">
        <w:rPr>
          <w:sz w:val="26"/>
          <w:szCs w:val="26"/>
        </w:rPr>
        <w:br/>
        <w:t xml:space="preserve">When engine sees something similar, </w:t>
      </w:r>
      <w:r w:rsidR="007C6B03">
        <w:rPr>
          <w:sz w:val="26"/>
          <w:szCs w:val="26"/>
        </w:rPr>
        <w:t>engin</w:t>
      </w:r>
      <w:r w:rsidR="00CC6798">
        <w:rPr>
          <w:sz w:val="26"/>
          <w:szCs w:val="26"/>
        </w:rPr>
        <w:t xml:space="preserve">e traverses the tree from the root to the leaf with </w:t>
      </w:r>
      <w:r w:rsidR="002A7EE9">
        <w:rPr>
          <w:sz w:val="26"/>
          <w:szCs w:val="26"/>
        </w:rPr>
        <w:t>the needed</w:t>
      </w:r>
      <w:r w:rsidR="00CC6798">
        <w:rPr>
          <w:sz w:val="26"/>
          <w:szCs w:val="26"/>
        </w:rPr>
        <w:t xml:space="preserve"> value, by performing a binary search.</w:t>
      </w:r>
    </w:p>
    <w:p w14:paraId="6121CF1B" w14:textId="2323D594" w:rsidR="001605B0" w:rsidRDefault="00600F6B" w:rsidP="00DA1E23">
      <w:pPr>
        <w:rPr>
          <w:ins w:id="73" w:author="Mykola Horbenko" w:date="2025-07-16T12:23:00Z" w16du:dateUtc="2025-07-16T10:23:00Z"/>
          <w:sz w:val="26"/>
          <w:szCs w:val="26"/>
        </w:rPr>
      </w:pPr>
      <w:r>
        <w:rPr>
          <w:sz w:val="26"/>
          <w:szCs w:val="26"/>
        </w:rPr>
        <w:t xml:space="preserve">A database system is usually considered to be something heavy and bulky. </w:t>
      </w:r>
      <w:r w:rsidR="00947111">
        <w:rPr>
          <w:sz w:val="26"/>
          <w:szCs w:val="26"/>
        </w:rPr>
        <w:t>And it can be true</w:t>
      </w:r>
      <w:r w:rsidR="00E61647">
        <w:rPr>
          <w:sz w:val="26"/>
          <w:szCs w:val="26"/>
        </w:rPr>
        <w:t xml:space="preserve">, especially for big and grown services. The database can experience a heavy workload and </w:t>
      </w:r>
      <w:r w:rsidR="0043676E">
        <w:rPr>
          <w:sz w:val="26"/>
          <w:szCs w:val="26"/>
        </w:rPr>
        <w:t xml:space="preserve">not only </w:t>
      </w:r>
      <w:r w:rsidR="00265E13">
        <w:rPr>
          <w:sz w:val="26"/>
          <w:szCs w:val="26"/>
        </w:rPr>
        <w:t>take up</w:t>
      </w:r>
      <w:r w:rsidR="0043676E">
        <w:rPr>
          <w:sz w:val="26"/>
          <w:szCs w:val="26"/>
        </w:rPr>
        <w:t xml:space="preserve"> a lot of space in </w:t>
      </w:r>
      <w:r w:rsidR="00265E13">
        <w:rPr>
          <w:sz w:val="26"/>
          <w:szCs w:val="26"/>
        </w:rPr>
        <w:t>RAM but</w:t>
      </w:r>
      <w:r w:rsidR="0043676E">
        <w:rPr>
          <w:sz w:val="26"/>
          <w:szCs w:val="26"/>
        </w:rPr>
        <w:t xml:space="preserve"> also </w:t>
      </w:r>
      <w:r w:rsidR="00265E13">
        <w:rPr>
          <w:sz w:val="26"/>
          <w:szCs w:val="26"/>
        </w:rPr>
        <w:t>puts significant</w:t>
      </w:r>
      <w:r w:rsidR="0043676E">
        <w:rPr>
          <w:sz w:val="26"/>
          <w:szCs w:val="26"/>
        </w:rPr>
        <w:t xml:space="preserve"> pressure on CPU. </w:t>
      </w:r>
      <w:r w:rsidR="005161E9">
        <w:rPr>
          <w:sz w:val="26"/>
          <w:szCs w:val="26"/>
        </w:rPr>
        <w:br/>
        <w:t xml:space="preserve">PostgreSQL handles such scenarios quite well. Without any drop in functionality or </w:t>
      </w:r>
      <w:r w:rsidR="005161E9">
        <w:rPr>
          <w:sz w:val="26"/>
          <w:szCs w:val="26"/>
        </w:rPr>
        <w:lastRenderedPageBreak/>
        <w:t>inventing smaller</w:t>
      </w:r>
      <w:r w:rsidR="004D6622">
        <w:rPr>
          <w:sz w:val="26"/>
          <w:szCs w:val="26"/>
        </w:rPr>
        <w:t xml:space="preserve">, lighter versions of the program. </w:t>
      </w:r>
      <w:r w:rsidR="007411A0">
        <w:rPr>
          <w:sz w:val="26"/>
          <w:szCs w:val="26"/>
        </w:rPr>
        <w:t>The solution it provides is called Para</w:t>
      </w:r>
      <w:r w:rsidR="00265E13">
        <w:rPr>
          <w:sz w:val="26"/>
          <w:szCs w:val="26"/>
        </w:rPr>
        <w:t>l</w:t>
      </w:r>
      <w:r w:rsidR="007411A0">
        <w:rPr>
          <w:sz w:val="26"/>
          <w:szCs w:val="26"/>
        </w:rPr>
        <w:t>lelism</w:t>
      </w:r>
      <w:r w:rsidR="00265E13">
        <w:rPr>
          <w:sz w:val="26"/>
          <w:szCs w:val="26"/>
        </w:rPr>
        <w:t xml:space="preserve">. </w:t>
      </w:r>
      <w:r w:rsidR="00867A10">
        <w:rPr>
          <w:sz w:val="26"/>
          <w:szCs w:val="26"/>
        </w:rPr>
        <w:t>In essence it means breaking up one large query into several, smaller sub-tasks.</w:t>
      </w:r>
      <w:r w:rsidR="0025722A">
        <w:rPr>
          <w:sz w:val="26"/>
          <w:szCs w:val="26"/>
        </w:rPr>
        <w:t xml:space="preserve"> Those sub-parts then run in parallel on different CPU cores. </w:t>
      </w:r>
      <w:r w:rsidR="00AB26BB">
        <w:rPr>
          <w:sz w:val="26"/>
          <w:szCs w:val="26"/>
        </w:rPr>
        <w:br/>
        <w:t xml:space="preserve">When a </w:t>
      </w:r>
      <w:r w:rsidR="00A93652">
        <w:rPr>
          <w:sz w:val="26"/>
          <w:szCs w:val="26"/>
        </w:rPr>
        <w:t>query</w:t>
      </w:r>
      <w:r w:rsidR="00AB26BB">
        <w:rPr>
          <w:sz w:val="26"/>
          <w:szCs w:val="26"/>
        </w:rPr>
        <w:t xml:space="preserve"> </w:t>
      </w:r>
      <w:r w:rsidR="00302E38">
        <w:rPr>
          <w:sz w:val="26"/>
          <w:szCs w:val="26"/>
        </w:rPr>
        <w:t>gets received</w:t>
      </w:r>
      <w:r w:rsidR="00A93652">
        <w:rPr>
          <w:sz w:val="26"/>
          <w:szCs w:val="26"/>
        </w:rPr>
        <w:t xml:space="preserve">, </w:t>
      </w:r>
      <w:del w:id="74" w:author="Mykola Horbenko" w:date="2025-07-12T18:48:00Z" w16du:dateUtc="2025-07-12T15:48:00Z">
        <w:r w:rsidR="00A93652" w:rsidDel="005E45FE">
          <w:rPr>
            <w:sz w:val="26"/>
            <w:szCs w:val="26"/>
          </w:rPr>
          <w:delText>engine</w:delText>
        </w:r>
      </w:del>
      <w:ins w:id="75" w:author="Mykola Horbenko" w:date="2025-07-12T18:48:00Z" w16du:dateUtc="2025-07-12T15:48:00Z">
        <w:r w:rsidR="005E45FE">
          <w:rPr>
            <w:sz w:val="26"/>
            <w:szCs w:val="26"/>
          </w:rPr>
          <w:t>the engine</w:t>
        </w:r>
      </w:ins>
      <w:r w:rsidR="00A93652">
        <w:rPr>
          <w:sz w:val="26"/>
          <w:szCs w:val="26"/>
        </w:rPr>
        <w:t xml:space="preserve"> </w:t>
      </w:r>
      <w:r w:rsidR="00901DD4">
        <w:rPr>
          <w:sz w:val="26"/>
          <w:szCs w:val="26"/>
        </w:rPr>
        <w:t xml:space="preserve">decides which way of execution will be the fastest. Then, if a parallel strategy is considered the most optimal, </w:t>
      </w:r>
      <w:r w:rsidR="00DD1C4B">
        <w:rPr>
          <w:sz w:val="26"/>
          <w:szCs w:val="26"/>
        </w:rPr>
        <w:t xml:space="preserve">a special query plan will be created. </w:t>
      </w:r>
      <w:r w:rsidR="00856E98">
        <w:rPr>
          <w:sz w:val="26"/>
          <w:szCs w:val="26"/>
        </w:rPr>
        <w:t>Alongside</w:t>
      </w:r>
      <w:r w:rsidR="00843033">
        <w:rPr>
          <w:sz w:val="26"/>
          <w:szCs w:val="26"/>
        </w:rPr>
        <w:t xml:space="preserve"> that, several worker processes are created. Each of </w:t>
      </w:r>
      <w:r w:rsidR="00856E98">
        <w:rPr>
          <w:sz w:val="26"/>
          <w:szCs w:val="26"/>
        </w:rPr>
        <w:t>them</w:t>
      </w:r>
      <w:r w:rsidR="00843033">
        <w:rPr>
          <w:sz w:val="26"/>
          <w:szCs w:val="26"/>
        </w:rPr>
        <w:t xml:space="preserve"> will handle</w:t>
      </w:r>
      <w:r w:rsidR="00856E98">
        <w:rPr>
          <w:sz w:val="26"/>
          <w:szCs w:val="26"/>
        </w:rPr>
        <w:t xml:space="preserve"> a chunk of data and return </w:t>
      </w:r>
      <w:r w:rsidR="00A1481A">
        <w:rPr>
          <w:sz w:val="26"/>
          <w:szCs w:val="26"/>
        </w:rPr>
        <w:t>partial computat</w:t>
      </w:r>
      <w:ins w:id="76" w:author="Mykola Horbenko" w:date="2025-07-12T18:47:00Z" w16du:dateUtc="2025-07-12T15:47:00Z">
        <w:r w:rsidR="00DA1E23">
          <w:rPr>
            <w:sz w:val="26"/>
            <w:szCs w:val="26"/>
          </w:rPr>
          <w:t>ion</w:t>
        </w:r>
      </w:ins>
      <w:ins w:id="77" w:author="Mykola Horbenko" w:date="2025-07-12T18:48:00Z" w16du:dateUtc="2025-07-12T15:48:00Z">
        <w:r w:rsidR="00407F9F">
          <w:rPr>
            <w:sz w:val="26"/>
            <w:szCs w:val="26"/>
          </w:rPr>
          <w:t xml:space="preserve"> results. </w:t>
        </w:r>
        <w:r w:rsidR="005E45FE">
          <w:rPr>
            <w:sz w:val="26"/>
            <w:szCs w:val="26"/>
          </w:rPr>
          <w:t xml:space="preserve">The leader process coordinates </w:t>
        </w:r>
      </w:ins>
      <w:ins w:id="78" w:author="Mykola Horbenko" w:date="2025-07-12T18:49:00Z" w16du:dateUtc="2025-07-12T15:49:00Z">
        <w:r w:rsidR="005E45FE">
          <w:rPr>
            <w:sz w:val="26"/>
            <w:szCs w:val="26"/>
          </w:rPr>
          <w:t>their work.</w:t>
        </w:r>
        <w:r w:rsidR="00DC57E6">
          <w:rPr>
            <w:sz w:val="26"/>
            <w:szCs w:val="26"/>
          </w:rPr>
          <w:t xml:space="preserve"> </w:t>
        </w:r>
      </w:ins>
      <w:ins w:id="79" w:author="Mykola Horbenko" w:date="2025-07-12T18:51:00Z" w16du:dateUtc="2025-07-12T15:51:00Z">
        <w:r w:rsidR="004C52E4">
          <w:rPr>
            <w:sz w:val="26"/>
            <w:szCs w:val="26"/>
          </w:rPr>
          <w:t xml:space="preserve">If there are not enough workers, leader can perform their tasks, essentially becoming a new worker, to speed up the execution of </w:t>
        </w:r>
      </w:ins>
      <w:ins w:id="80" w:author="Mykola Horbenko" w:date="2025-07-12T18:52:00Z" w16du:dateUtc="2025-07-12T15:52:00Z">
        <w:r w:rsidR="0017693E">
          <w:rPr>
            <w:sz w:val="26"/>
            <w:szCs w:val="26"/>
          </w:rPr>
          <w:t>the query</w:t>
        </w:r>
      </w:ins>
      <w:ins w:id="81" w:author="Mykola Horbenko" w:date="2025-07-12T18:51:00Z" w16du:dateUtc="2025-07-12T15:51:00Z">
        <w:r w:rsidR="004C52E4">
          <w:rPr>
            <w:sz w:val="26"/>
            <w:szCs w:val="26"/>
          </w:rPr>
          <w:t>.</w:t>
        </w:r>
      </w:ins>
      <w:ins w:id="82" w:author="Mykola Horbenko" w:date="2025-07-12T18:52:00Z" w16du:dateUtc="2025-07-12T15:52:00Z">
        <w:r w:rsidR="0017693E">
          <w:rPr>
            <w:sz w:val="26"/>
            <w:szCs w:val="26"/>
          </w:rPr>
          <w:t xml:space="preserve"> When </w:t>
        </w:r>
        <w:proofErr w:type="gramStart"/>
        <w:r w:rsidR="0017693E">
          <w:rPr>
            <w:sz w:val="26"/>
            <w:szCs w:val="26"/>
          </w:rPr>
          <w:t>all of</w:t>
        </w:r>
        <w:proofErr w:type="gramEnd"/>
        <w:r w:rsidR="0017693E">
          <w:rPr>
            <w:sz w:val="26"/>
            <w:szCs w:val="26"/>
          </w:rPr>
          <w:t xml:space="preserve"> the workers have finished their </w:t>
        </w:r>
        <w:r w:rsidR="00447384">
          <w:rPr>
            <w:sz w:val="26"/>
            <w:szCs w:val="26"/>
          </w:rPr>
          <w:t xml:space="preserve">execution, </w:t>
        </w:r>
      </w:ins>
      <w:ins w:id="83" w:author="Mykola Horbenko" w:date="2025-07-12T19:03:00Z" w16du:dateUtc="2025-07-12T16:03:00Z">
        <w:r w:rsidR="00FA7343">
          <w:rPr>
            <w:sz w:val="26"/>
            <w:szCs w:val="26"/>
          </w:rPr>
          <w:t>the leader</w:t>
        </w:r>
      </w:ins>
      <w:ins w:id="84" w:author="Mykola Horbenko" w:date="2025-07-12T18:52:00Z" w16du:dateUtc="2025-07-12T15:52:00Z">
        <w:r w:rsidR="00447384">
          <w:rPr>
            <w:sz w:val="26"/>
            <w:szCs w:val="26"/>
          </w:rPr>
          <w:t xml:space="preserve"> revises their output and combines them into </w:t>
        </w:r>
      </w:ins>
      <w:ins w:id="85" w:author="Mykola Horbenko" w:date="2025-07-12T18:53:00Z" w16du:dateUtc="2025-07-12T15:53:00Z">
        <w:r w:rsidR="00447384">
          <w:rPr>
            <w:sz w:val="26"/>
            <w:szCs w:val="26"/>
          </w:rPr>
          <w:t xml:space="preserve">one large piece of data, which is then sent </w:t>
        </w:r>
        <w:proofErr w:type="gramStart"/>
        <w:r w:rsidR="00447384">
          <w:rPr>
            <w:sz w:val="26"/>
            <w:szCs w:val="26"/>
          </w:rPr>
          <w:t>as a result of</w:t>
        </w:r>
        <w:proofErr w:type="gramEnd"/>
        <w:r w:rsidR="00447384">
          <w:rPr>
            <w:sz w:val="26"/>
            <w:szCs w:val="26"/>
          </w:rPr>
          <w:t xml:space="preserve"> </w:t>
        </w:r>
        <w:proofErr w:type="gramStart"/>
        <w:r w:rsidR="00447384">
          <w:rPr>
            <w:sz w:val="26"/>
            <w:szCs w:val="26"/>
          </w:rPr>
          <w:t>an</w:t>
        </w:r>
        <w:proofErr w:type="gramEnd"/>
        <w:r w:rsidR="00447384">
          <w:rPr>
            <w:sz w:val="26"/>
            <w:szCs w:val="26"/>
          </w:rPr>
          <w:t xml:space="preserve"> query execution.</w:t>
        </w:r>
      </w:ins>
      <w:ins w:id="86" w:author="Mykola Horbenko" w:date="2025-07-12T18:51:00Z" w16du:dateUtc="2025-07-12T15:51:00Z">
        <w:r w:rsidR="004C52E4">
          <w:rPr>
            <w:sz w:val="26"/>
            <w:szCs w:val="26"/>
          </w:rPr>
          <w:t xml:space="preserve"> </w:t>
        </w:r>
        <w:r w:rsidR="0017693E">
          <w:rPr>
            <w:sz w:val="26"/>
            <w:szCs w:val="26"/>
          </w:rPr>
          <w:br/>
          <w:t xml:space="preserve">The </w:t>
        </w:r>
      </w:ins>
      <w:ins w:id="87" w:author="Mykola Horbenko" w:date="2025-07-12T18:52:00Z" w16du:dateUtc="2025-07-12T15:52:00Z">
        <w:r w:rsidR="0017693E">
          <w:rPr>
            <w:sz w:val="26"/>
            <w:szCs w:val="26"/>
          </w:rPr>
          <w:t xml:space="preserve">maximum number of </w:t>
        </w:r>
      </w:ins>
      <w:ins w:id="88" w:author="Mykola Horbenko" w:date="2025-07-12T18:53:00Z" w16du:dateUtc="2025-07-12T15:53:00Z">
        <w:r w:rsidR="00447384">
          <w:rPr>
            <w:sz w:val="26"/>
            <w:szCs w:val="26"/>
          </w:rPr>
          <w:t xml:space="preserve">workers </w:t>
        </w:r>
      </w:ins>
      <w:ins w:id="89" w:author="Mykola Horbenko" w:date="2025-07-12T18:54:00Z" w16du:dateUtc="2025-07-12T15:54:00Z">
        <w:r w:rsidR="003F2744">
          <w:rPr>
            <w:sz w:val="26"/>
            <w:szCs w:val="26"/>
          </w:rPr>
          <w:t xml:space="preserve">per one query is defined by </w:t>
        </w:r>
      </w:ins>
      <w:ins w:id="90" w:author="Mykola Horbenko" w:date="2025-07-12T18:56:00Z" w16du:dateUtc="2025-07-12T15:56:00Z">
        <w:r w:rsidR="001D0C4B">
          <w:rPr>
            <w:sz w:val="26"/>
            <w:szCs w:val="26"/>
          </w:rPr>
          <w:t>a global setting</w:t>
        </w:r>
      </w:ins>
      <w:ins w:id="91" w:author="Mykola Horbenko" w:date="2025-07-12T19:01:00Z" w16du:dateUtc="2025-07-12T16:01:00Z">
        <w:r w:rsidR="00B43309">
          <w:rPr>
            <w:sz w:val="26"/>
            <w:szCs w:val="26"/>
            <w:lang w:val="uk-UA"/>
          </w:rPr>
          <w:t xml:space="preserve"> </w:t>
        </w:r>
      </w:ins>
      <w:proofErr w:type="spellStart"/>
      <w:ins w:id="92" w:author="Mykola Horbenko" w:date="2025-07-12T19:01:00Z">
        <w:r w:rsidR="00B43309" w:rsidRPr="007E175C">
          <w:rPr>
            <w:i/>
            <w:iCs/>
            <w:sz w:val="26"/>
            <w:szCs w:val="26"/>
            <w:rPrChange w:id="93" w:author="Mykola Horbenko" w:date="2025-07-12T19:02:00Z" w16du:dateUtc="2025-07-12T16:02:00Z">
              <w:rPr>
                <w:sz w:val="26"/>
                <w:szCs w:val="26"/>
              </w:rPr>
            </w:rPrChange>
          </w:rPr>
          <w:t>max_parallel_workers_per_gather</w:t>
        </w:r>
      </w:ins>
      <w:proofErr w:type="spellEnd"/>
      <w:ins w:id="94" w:author="Mykola Horbenko" w:date="2025-07-12T19:01:00Z" w16du:dateUtc="2025-07-12T16:01:00Z">
        <w:r w:rsidR="00171E8A">
          <w:rPr>
            <w:sz w:val="26"/>
            <w:szCs w:val="26"/>
          </w:rPr>
          <w:t xml:space="preserve">. The general number of parallel workers for the whole </w:t>
        </w:r>
      </w:ins>
      <w:ins w:id="95" w:author="Mykola Horbenko" w:date="2025-07-12T19:02:00Z" w16du:dateUtc="2025-07-12T16:02:00Z">
        <w:r w:rsidR="00171E8A">
          <w:rPr>
            <w:sz w:val="26"/>
            <w:szCs w:val="26"/>
          </w:rPr>
          <w:t xml:space="preserve">app is set in </w:t>
        </w:r>
        <w:r w:rsidR="007D261A">
          <w:rPr>
            <w:sz w:val="26"/>
            <w:szCs w:val="26"/>
          </w:rPr>
          <w:t xml:space="preserve">both </w:t>
        </w:r>
      </w:ins>
      <w:proofErr w:type="spellStart"/>
      <w:ins w:id="96" w:author="Mykola Horbenko" w:date="2025-07-12T19:02:00Z">
        <w:r w:rsidR="007D261A" w:rsidRPr="007E175C">
          <w:rPr>
            <w:i/>
            <w:iCs/>
            <w:sz w:val="26"/>
            <w:szCs w:val="26"/>
            <w:rPrChange w:id="97" w:author="Mykola Horbenko" w:date="2025-07-12T19:02:00Z" w16du:dateUtc="2025-07-12T16:02:00Z">
              <w:rPr>
                <w:sz w:val="26"/>
                <w:szCs w:val="26"/>
              </w:rPr>
            </w:rPrChange>
          </w:rPr>
          <w:t>max_worker_processes</w:t>
        </w:r>
      </w:ins>
      <w:proofErr w:type="spellEnd"/>
      <w:ins w:id="98" w:author="Mykola Horbenko" w:date="2025-07-12T19:02:00Z" w16du:dateUtc="2025-07-12T16:02:00Z">
        <w:r w:rsidR="007E175C">
          <w:rPr>
            <w:i/>
            <w:iCs/>
            <w:sz w:val="26"/>
            <w:szCs w:val="26"/>
          </w:rPr>
          <w:t xml:space="preserve"> </w:t>
        </w:r>
        <w:r w:rsidR="007E175C">
          <w:rPr>
            <w:sz w:val="26"/>
            <w:szCs w:val="26"/>
          </w:rPr>
          <w:t xml:space="preserve">and </w:t>
        </w:r>
      </w:ins>
      <w:proofErr w:type="spellStart"/>
      <w:ins w:id="99" w:author="Mykola Horbenko" w:date="2025-07-12T19:02:00Z">
        <w:r w:rsidR="007E175C" w:rsidRPr="007E175C">
          <w:rPr>
            <w:i/>
            <w:iCs/>
            <w:sz w:val="26"/>
            <w:szCs w:val="26"/>
            <w:rPrChange w:id="100" w:author="Mykola Horbenko" w:date="2025-07-12T19:02:00Z" w16du:dateUtc="2025-07-12T16:02:00Z">
              <w:rPr>
                <w:sz w:val="26"/>
                <w:szCs w:val="26"/>
              </w:rPr>
            </w:rPrChange>
          </w:rPr>
          <w:t>max_parallel_workers</w:t>
        </w:r>
      </w:ins>
      <w:proofErr w:type="spellEnd"/>
      <w:ins w:id="101" w:author="Mykola Horbenko" w:date="2025-07-12T19:04:00Z" w16du:dateUtc="2025-07-12T16:04:00Z">
        <w:r w:rsidR="00B90C88">
          <w:rPr>
            <w:i/>
            <w:iCs/>
            <w:sz w:val="26"/>
            <w:szCs w:val="26"/>
          </w:rPr>
          <w:t xml:space="preserve"> </w:t>
        </w:r>
        <w:r w:rsidR="00B90C88">
          <w:rPr>
            <w:sz w:val="26"/>
            <w:szCs w:val="26"/>
            <w:vertAlign w:val="subscript"/>
          </w:rPr>
          <w:t>[31]</w:t>
        </w:r>
      </w:ins>
      <w:ins w:id="102" w:author="Mykola Horbenko" w:date="2025-07-12T19:02:00Z" w16du:dateUtc="2025-07-12T16:02:00Z">
        <w:r w:rsidR="007E175C">
          <w:rPr>
            <w:sz w:val="26"/>
            <w:szCs w:val="26"/>
          </w:rPr>
          <w:t xml:space="preserve">. </w:t>
        </w:r>
        <w:r w:rsidR="007E175C">
          <w:rPr>
            <w:sz w:val="26"/>
            <w:szCs w:val="26"/>
          </w:rPr>
          <w:br/>
          <w:t xml:space="preserve">Those are general settings, they can be set by the </w:t>
        </w:r>
      </w:ins>
      <w:ins w:id="103" w:author="Mykola Horbenko" w:date="2025-07-12T19:03:00Z" w16du:dateUtc="2025-07-12T16:03:00Z">
        <w:r w:rsidR="00FA7343">
          <w:rPr>
            <w:sz w:val="26"/>
            <w:szCs w:val="26"/>
          </w:rPr>
          <w:t xml:space="preserve">command SET and viewed with SHOW. </w:t>
        </w:r>
      </w:ins>
      <w:ins w:id="104" w:author="Mykola Horbenko" w:date="2025-07-12T19:04:00Z" w16du:dateUtc="2025-07-12T16:04:00Z">
        <w:r w:rsidR="00B90C88">
          <w:rPr>
            <w:sz w:val="26"/>
            <w:szCs w:val="26"/>
          </w:rPr>
          <w:br/>
          <w:t>Not all operations can be executed in parallel</w:t>
        </w:r>
      </w:ins>
      <w:ins w:id="105" w:author="Mykola Horbenko" w:date="2025-07-12T19:05:00Z" w16du:dateUtc="2025-07-12T16:05:00Z">
        <w:r w:rsidR="00AF2178">
          <w:rPr>
            <w:sz w:val="26"/>
            <w:szCs w:val="26"/>
          </w:rPr>
          <w:t>.</w:t>
        </w:r>
      </w:ins>
      <w:ins w:id="106" w:author="Mykola Horbenko" w:date="2025-07-12T19:11:00Z" w16du:dateUtc="2025-07-12T16:11:00Z">
        <w:r w:rsidR="00927F45">
          <w:rPr>
            <w:sz w:val="26"/>
            <w:szCs w:val="26"/>
          </w:rPr>
          <w:t xml:space="preserve"> However, the most essential are </w:t>
        </w:r>
      </w:ins>
      <w:ins w:id="107" w:author="Mykola Horbenko" w:date="2025-07-12T19:12:00Z">
        <w:r w:rsidR="00246FEA" w:rsidRPr="00246FEA">
          <w:rPr>
            <w:sz w:val="26"/>
            <w:szCs w:val="26"/>
          </w:rPr>
          <w:t>parallelized</w:t>
        </w:r>
      </w:ins>
      <w:ins w:id="108" w:author="Mykola Horbenko" w:date="2025-07-12T19:13:00Z" w16du:dateUtc="2025-07-12T16:13:00Z">
        <w:r w:rsidR="00A91223">
          <w:rPr>
            <w:sz w:val="26"/>
            <w:szCs w:val="26"/>
          </w:rPr>
          <w:t xml:space="preserve">. Those are </w:t>
        </w:r>
        <w:r w:rsidR="00CA0516">
          <w:rPr>
            <w:sz w:val="26"/>
            <w:szCs w:val="26"/>
          </w:rPr>
          <w:t xml:space="preserve">sequential scans and aggregation queries. </w:t>
        </w:r>
      </w:ins>
      <w:ins w:id="109" w:author="Mykola Horbenko" w:date="2025-07-12T19:14:00Z" w16du:dateUtc="2025-07-12T16:14:00Z">
        <w:r w:rsidR="0030085F">
          <w:rPr>
            <w:sz w:val="26"/>
            <w:szCs w:val="26"/>
          </w:rPr>
          <w:t xml:space="preserve">Therefore, </w:t>
        </w:r>
      </w:ins>
      <w:ins w:id="110" w:author="Mykola Horbenko" w:date="2025-07-12T19:15:00Z" w16du:dateUtc="2025-07-12T16:15:00Z">
        <w:r w:rsidR="00FC6772">
          <w:rPr>
            <w:sz w:val="26"/>
            <w:szCs w:val="26"/>
          </w:rPr>
          <w:t xml:space="preserve">the process of looking up a row can be significantly speed up. </w:t>
        </w:r>
        <w:r w:rsidR="00661228">
          <w:rPr>
            <w:sz w:val="26"/>
            <w:szCs w:val="26"/>
          </w:rPr>
          <w:t>E</w:t>
        </w:r>
      </w:ins>
      <w:ins w:id="111" w:author="Mykola Horbenko" w:date="2025-07-12T19:14:00Z" w16du:dateUtc="2025-07-12T16:14:00Z">
        <w:r w:rsidR="0030085F">
          <w:rPr>
            <w:sz w:val="26"/>
            <w:szCs w:val="26"/>
          </w:rPr>
          <w:t>ven if no index is available at the given table and the engine must parse it whole</w:t>
        </w:r>
      </w:ins>
      <w:ins w:id="112" w:author="Mykola Horbenko" w:date="2025-07-12T19:15:00Z" w16du:dateUtc="2025-07-12T16:15:00Z">
        <w:r w:rsidR="00661228">
          <w:rPr>
            <w:sz w:val="26"/>
            <w:szCs w:val="26"/>
          </w:rPr>
          <w:t xml:space="preserve">. </w:t>
        </w:r>
      </w:ins>
      <w:ins w:id="113" w:author="Mykola Horbenko" w:date="2025-07-12T19:16:00Z" w16du:dateUtc="2025-07-12T16:16:00Z">
        <w:r w:rsidR="00661228">
          <w:rPr>
            <w:sz w:val="26"/>
            <w:szCs w:val="26"/>
          </w:rPr>
          <w:t xml:space="preserve">Merge </w:t>
        </w:r>
        <w:proofErr w:type="gramStart"/>
        <w:r w:rsidR="00661228">
          <w:rPr>
            <w:sz w:val="26"/>
            <w:szCs w:val="26"/>
          </w:rPr>
          <w:t>joins</w:t>
        </w:r>
        <w:proofErr w:type="gramEnd"/>
        <w:r w:rsidR="00661228">
          <w:rPr>
            <w:sz w:val="26"/>
            <w:szCs w:val="26"/>
          </w:rPr>
          <w:t xml:space="preserve"> and </w:t>
        </w:r>
        <w:proofErr w:type="gramStart"/>
        <w:r w:rsidR="00661228">
          <w:rPr>
            <w:sz w:val="26"/>
            <w:szCs w:val="26"/>
          </w:rPr>
          <w:t>sorts</w:t>
        </w:r>
        <w:proofErr w:type="gramEnd"/>
        <w:r w:rsidR="00661228">
          <w:rPr>
            <w:sz w:val="26"/>
            <w:szCs w:val="26"/>
          </w:rPr>
          <w:t xml:space="preserve"> can be executed in parallel too.</w:t>
        </w:r>
        <w:r w:rsidR="008745C1">
          <w:rPr>
            <w:sz w:val="26"/>
            <w:szCs w:val="26"/>
          </w:rPr>
          <w:br/>
          <w:t xml:space="preserve">In </w:t>
        </w:r>
      </w:ins>
      <w:ins w:id="114" w:author="Mykola Horbenko" w:date="2025-07-15T11:15:00Z" w16du:dateUtc="2025-07-15T09:15:00Z">
        <w:r w:rsidR="001605B0">
          <w:rPr>
            <w:sz w:val="26"/>
            <w:szCs w:val="26"/>
          </w:rPr>
          <w:t>the case</w:t>
        </w:r>
      </w:ins>
      <w:ins w:id="115" w:author="Mykola Horbenko" w:date="2025-07-12T19:16:00Z" w16du:dateUtc="2025-07-12T16:16:00Z">
        <w:r w:rsidR="008745C1">
          <w:rPr>
            <w:sz w:val="26"/>
            <w:szCs w:val="26"/>
          </w:rPr>
          <w:t xml:space="preserve"> of social media </w:t>
        </w:r>
      </w:ins>
      <w:ins w:id="116" w:author="Mykola Horbenko" w:date="2025-07-15T11:15:00Z" w16du:dateUtc="2025-07-15T09:15:00Z">
        <w:r w:rsidR="001605B0">
          <w:rPr>
            <w:sz w:val="26"/>
            <w:szCs w:val="26"/>
          </w:rPr>
          <w:t>applications</w:t>
        </w:r>
      </w:ins>
      <w:ins w:id="117" w:author="Mykola Horbenko" w:date="2025-07-12T19:16:00Z" w16du:dateUtc="2025-07-12T16:16:00Z">
        <w:r w:rsidR="008745C1">
          <w:rPr>
            <w:sz w:val="26"/>
            <w:szCs w:val="26"/>
          </w:rPr>
          <w:t xml:space="preserve">, this feature can be </w:t>
        </w:r>
        <w:proofErr w:type="gramStart"/>
        <w:r w:rsidR="008745C1">
          <w:rPr>
            <w:sz w:val="26"/>
            <w:szCs w:val="26"/>
          </w:rPr>
          <w:t xml:space="preserve">really </w:t>
        </w:r>
      </w:ins>
      <w:ins w:id="118" w:author="Mykola Horbenko" w:date="2025-07-12T19:17:00Z" w16du:dateUtc="2025-07-12T16:17:00Z">
        <w:r w:rsidR="008745C1">
          <w:rPr>
            <w:sz w:val="26"/>
            <w:szCs w:val="26"/>
          </w:rPr>
          <w:t>helpful</w:t>
        </w:r>
        <w:proofErr w:type="gramEnd"/>
        <w:r w:rsidR="008745C1">
          <w:rPr>
            <w:sz w:val="26"/>
            <w:szCs w:val="26"/>
          </w:rPr>
          <w:t xml:space="preserve">. </w:t>
        </w:r>
        <w:r w:rsidR="00CE38AD">
          <w:rPr>
            <w:sz w:val="26"/>
            <w:szCs w:val="26"/>
          </w:rPr>
          <w:t>For example, such entities as likes or subscriptions may not have their own index</w:t>
        </w:r>
        <w:r w:rsidR="00A64225">
          <w:rPr>
            <w:sz w:val="26"/>
            <w:szCs w:val="26"/>
          </w:rPr>
          <w:t xml:space="preserve"> and even one user can have millions of them. That would make</w:t>
        </w:r>
      </w:ins>
      <w:ins w:id="119" w:author="Mykola Horbenko" w:date="2025-07-12T19:18:00Z" w16du:dateUtc="2025-07-12T16:18:00Z">
        <w:r w:rsidR="00A64225">
          <w:rPr>
            <w:sz w:val="26"/>
            <w:szCs w:val="26"/>
          </w:rPr>
          <w:t xml:space="preserve"> it very slow to check if someone is subscribed </w:t>
        </w:r>
      </w:ins>
      <w:ins w:id="120" w:author="Mykola Horbenko" w:date="2025-07-15T11:15:00Z" w16du:dateUtc="2025-07-15T09:15:00Z">
        <w:r w:rsidR="001605B0">
          <w:rPr>
            <w:sz w:val="26"/>
            <w:szCs w:val="26"/>
          </w:rPr>
          <w:t>to</w:t>
        </w:r>
      </w:ins>
      <w:ins w:id="121" w:author="Mykola Horbenko" w:date="2025-07-12T19:18:00Z" w16du:dateUtc="2025-07-12T16:18:00Z">
        <w:r w:rsidR="00A64225">
          <w:rPr>
            <w:sz w:val="26"/>
            <w:szCs w:val="26"/>
          </w:rPr>
          <w:t xml:space="preserve"> someone else. </w:t>
        </w:r>
      </w:ins>
      <w:ins w:id="122" w:author="Mykola Horbenko" w:date="2025-07-12T19:29:00Z" w16du:dateUtc="2025-07-12T16:29:00Z">
        <w:r w:rsidR="00FD3A03">
          <w:rPr>
            <w:sz w:val="26"/>
            <w:szCs w:val="26"/>
          </w:rPr>
          <w:br/>
        </w:r>
      </w:ins>
      <w:ins w:id="123" w:author="Mykola Horbenko" w:date="2025-07-12T19:24:00Z" w16du:dateUtc="2025-07-12T16:24:00Z">
        <w:r w:rsidR="00AD522A">
          <w:rPr>
            <w:sz w:val="26"/>
            <w:szCs w:val="26"/>
          </w:rPr>
          <w:t>In addition to that,</w:t>
        </w:r>
      </w:ins>
      <w:ins w:id="124" w:author="Mykola Horbenko" w:date="2025-07-12T19:25:00Z" w16du:dateUtc="2025-07-12T16:25:00Z">
        <w:r w:rsidR="00C07528">
          <w:rPr>
            <w:sz w:val="26"/>
            <w:szCs w:val="26"/>
          </w:rPr>
          <w:t xml:space="preserve"> CPUs </w:t>
        </w:r>
        <w:proofErr w:type="gramStart"/>
        <w:r w:rsidR="00C07528">
          <w:rPr>
            <w:sz w:val="26"/>
            <w:szCs w:val="26"/>
          </w:rPr>
          <w:t>specialized</w:t>
        </w:r>
        <w:proofErr w:type="gramEnd"/>
        <w:r w:rsidR="00C07528">
          <w:rPr>
            <w:sz w:val="26"/>
            <w:szCs w:val="26"/>
          </w:rPr>
          <w:t xml:space="preserve"> </w:t>
        </w:r>
        <w:proofErr w:type="gramStart"/>
        <w:r w:rsidR="00C07528">
          <w:rPr>
            <w:sz w:val="26"/>
            <w:szCs w:val="26"/>
          </w:rPr>
          <w:t>for</w:t>
        </w:r>
        <w:proofErr w:type="gramEnd"/>
        <w:r w:rsidR="00C07528">
          <w:rPr>
            <w:sz w:val="26"/>
            <w:szCs w:val="26"/>
          </w:rPr>
          <w:t xml:space="preserve"> server </w:t>
        </w:r>
      </w:ins>
      <w:ins w:id="125" w:author="Mykola Horbenko" w:date="2025-07-15T11:15:00Z" w16du:dateUtc="2025-07-15T09:15:00Z">
        <w:r w:rsidR="001605B0">
          <w:rPr>
            <w:sz w:val="26"/>
            <w:szCs w:val="26"/>
          </w:rPr>
          <w:t>work and</w:t>
        </w:r>
      </w:ins>
      <w:ins w:id="126" w:author="Mykola Horbenko" w:date="2025-07-12T19:25:00Z" w16du:dateUtc="2025-07-12T16:25:00Z">
        <w:r w:rsidR="00C07528">
          <w:rPr>
            <w:sz w:val="26"/>
            <w:szCs w:val="26"/>
          </w:rPr>
          <w:t xml:space="preserve"> usually do have a lot of cores</w:t>
        </w:r>
      </w:ins>
      <w:ins w:id="127" w:author="Mykola Horbenko" w:date="2025-07-12T19:29:00Z" w16du:dateUtc="2025-07-12T16:29:00Z">
        <w:r w:rsidR="00FD3A03">
          <w:rPr>
            <w:sz w:val="26"/>
            <w:szCs w:val="26"/>
          </w:rPr>
          <w:t xml:space="preserve">. </w:t>
        </w:r>
      </w:ins>
      <w:ins w:id="128" w:author="Mykola Horbenko" w:date="2025-07-15T11:15:00Z" w16du:dateUtc="2025-07-15T09:15:00Z">
        <w:r w:rsidR="001605B0">
          <w:rPr>
            <w:sz w:val="26"/>
            <w:szCs w:val="26"/>
          </w:rPr>
          <w:t>Several</w:t>
        </w:r>
      </w:ins>
      <w:ins w:id="129" w:author="Mykola Horbenko" w:date="2025-07-12T19:35:00Z" w16du:dateUtc="2025-07-12T16:35:00Z">
        <w:r w:rsidR="00C038CF">
          <w:rPr>
            <w:sz w:val="26"/>
            <w:szCs w:val="26"/>
          </w:rPr>
          <w:t xml:space="preserve"> </w:t>
        </w:r>
        <w:r w:rsidR="0079199F">
          <w:rPr>
            <w:sz w:val="26"/>
            <w:szCs w:val="26"/>
          </w:rPr>
          <w:t>new model</w:t>
        </w:r>
      </w:ins>
      <w:ins w:id="130" w:author="Mykola Horbenko" w:date="2025-07-15T11:15:00Z" w16du:dateUtc="2025-07-15T09:15:00Z">
        <w:r w:rsidR="001605B0">
          <w:rPr>
            <w:sz w:val="26"/>
            <w:szCs w:val="26"/>
          </w:rPr>
          <w:t>s</w:t>
        </w:r>
      </w:ins>
      <w:ins w:id="131" w:author="Mykola Horbenko" w:date="2025-07-12T19:35:00Z" w16du:dateUtc="2025-07-12T16:35:00Z">
        <w:r w:rsidR="0079199F">
          <w:rPr>
            <w:sz w:val="26"/>
            <w:szCs w:val="26"/>
          </w:rPr>
          <w:t xml:space="preserve"> </w:t>
        </w:r>
      </w:ins>
      <w:ins w:id="132" w:author="Mykola Horbenko" w:date="2025-07-15T11:15:00Z" w16du:dateUtc="2025-07-15T09:15:00Z">
        <w:r w:rsidR="001605B0">
          <w:rPr>
            <w:sz w:val="26"/>
            <w:szCs w:val="26"/>
          </w:rPr>
          <w:t xml:space="preserve">are </w:t>
        </w:r>
      </w:ins>
      <w:ins w:id="133" w:author="Mykola Horbenko" w:date="2025-07-12T19:35:00Z" w16du:dateUtc="2025-07-12T16:35:00Z">
        <w:r w:rsidR="0079199F">
          <w:rPr>
            <w:sz w:val="26"/>
            <w:szCs w:val="26"/>
          </w:rPr>
          <w:t>passing a threshold of 128 cores.</w:t>
        </w:r>
      </w:ins>
    </w:p>
    <w:p w14:paraId="72330D5B" w14:textId="77777777" w:rsidR="0057398E" w:rsidRDefault="00E83F94" w:rsidP="00D03D67">
      <w:pPr>
        <w:rPr>
          <w:rFonts w:eastAsiaTheme="minorEastAsia"/>
          <w:sz w:val="26"/>
          <w:szCs w:val="26"/>
        </w:rPr>
      </w:pPr>
      <w:ins w:id="134" w:author="Mykola Horbenko" w:date="2025-07-16T12:23:00Z" w16du:dateUtc="2025-07-16T10:23:00Z">
        <w:r>
          <w:t xml:space="preserve">Another crucial thing in storing user data is security. PostgreSQL offers several layers of protecting data. The first line of defense here is authentication mechanisms. </w:t>
        </w:r>
        <w:proofErr w:type="spellStart"/>
        <w:r>
          <w:t>PosgreSQL</w:t>
        </w:r>
        <w:proofErr w:type="spellEnd"/>
        <w:r>
          <w:t xml:space="preserve"> supports up to 11 authentication methods. They </w:t>
        </w:r>
      </w:ins>
      <w:ins w:id="135" w:author="Mykola Horbenko" w:date="2025-07-16T12:29:00Z" w16du:dateUtc="2025-07-16T10:29:00Z">
        <w:r w:rsidR="007A3E34">
          <w:t>range</w:t>
        </w:r>
      </w:ins>
      <w:ins w:id="136" w:author="Mykola Horbenko" w:date="2025-07-16T12:23:00Z" w16du:dateUtc="2025-07-16T10:23:00Z">
        <w:r>
          <w:t xml:space="preserve"> from </w:t>
        </w:r>
      </w:ins>
      <w:ins w:id="137" w:author="Mykola Horbenko" w:date="2025-07-16T12:29:00Z" w16du:dateUtc="2025-07-16T10:29:00Z">
        <w:r w:rsidR="007A3E34">
          <w:t xml:space="preserve">a </w:t>
        </w:r>
      </w:ins>
      <w:ins w:id="138" w:author="Mykola Horbenko" w:date="2025-07-16T12:24:00Z" w16du:dateUtc="2025-07-16T10:24:00Z">
        <w:r>
          <w:t xml:space="preserve">known password </w:t>
        </w:r>
      </w:ins>
      <w:ins w:id="139" w:author="Mykola Horbenko" w:date="2025-07-16T12:29:00Z" w16du:dateUtc="2025-07-16T10:29:00Z">
        <w:r w:rsidR="007A3E34">
          <w:t xml:space="preserve">method </w:t>
        </w:r>
      </w:ins>
      <w:ins w:id="140" w:author="Mykola Horbenko" w:date="2025-07-16T12:24:00Z" w16du:dateUtc="2025-07-16T10:24:00Z">
        <w:r>
          <w:t>to specific only to FreeBSD method based on its authentication framework</w:t>
        </w:r>
      </w:ins>
      <w:ins w:id="141" w:author="Mykola Horbenko" w:date="2025-07-16T12:25:00Z" w16du:dateUtc="2025-07-16T10:25:00Z">
        <w:r w:rsidR="007A3E34">
          <w:t xml:space="preserve"> </w:t>
        </w:r>
      </w:ins>
      <w:ins w:id="142" w:author="Mykola Horbenko" w:date="2025-07-16T12:26:00Z" w16du:dateUtc="2025-07-16T10:26:00Z">
        <w:r w:rsidR="007A3E34">
          <w:rPr>
            <w:vertAlign w:val="subscript"/>
          </w:rPr>
          <w:t>[32]</w:t>
        </w:r>
      </w:ins>
      <w:ins w:id="143" w:author="Mykola Horbenko" w:date="2025-07-16T12:24:00Z" w16du:dateUtc="2025-07-16T10:24:00Z">
        <w:r>
          <w:t xml:space="preserve">. </w:t>
        </w:r>
      </w:ins>
      <w:ins w:id="144" w:author="Mykola Horbenko" w:date="2025-07-16T12:29:00Z" w16du:dateUtc="2025-07-16T10:29:00Z">
        <w:r w:rsidR="007A3E34">
          <w:t xml:space="preserve">The </w:t>
        </w:r>
      </w:ins>
      <w:ins w:id="145" w:author="Mykola Horbenko" w:date="2025-07-16T12:30:00Z" w16du:dateUtc="2025-07-16T10:30:00Z">
        <w:r w:rsidR="007A3E34">
          <w:t xml:space="preserve">recommended way for password-based authentication is scram-sha-256. </w:t>
        </w:r>
      </w:ins>
      <w:ins w:id="146" w:author="Mykola Horbenko" w:date="2025-07-16T12:32:00Z" w16du:dateUtc="2025-07-16T10:32:00Z">
        <w:r w:rsidR="007A3E34">
          <w:t xml:space="preserve">It uses the SCRAM-SHA-256 Simple Authentication </w:t>
        </w:r>
      </w:ins>
      <w:ins w:id="147" w:author="Mykola Horbenko" w:date="2025-07-16T12:33:00Z" w16du:dateUtc="2025-07-16T10:33:00Z">
        <w:r w:rsidR="007A3E34">
          <w:t xml:space="preserve">and Security Level procedure. </w:t>
        </w:r>
      </w:ins>
      <w:ins w:id="148" w:author="Mykola Horbenko" w:date="2025-07-16T12:41:00Z" w16du:dateUtc="2025-07-16T10:41:00Z">
        <w:r w:rsidR="00C66AD3">
          <w:t xml:space="preserve">The key security feature here is that no password is ever sent in plain text. </w:t>
        </w:r>
      </w:ins>
      <w:ins w:id="149" w:author="Mykola Horbenko" w:date="2025-07-16T12:47:00Z" w16du:dateUtc="2025-07-16T10:47:00Z">
        <w:r w:rsidR="0056492C">
          <w:t>Instead,</w:t>
        </w:r>
      </w:ins>
      <w:ins w:id="150" w:author="Mykola Horbenko" w:date="2025-07-16T12:41:00Z" w16du:dateUtc="2025-07-16T10:41:00Z">
        <w:r w:rsidR="00C66AD3">
          <w:t xml:space="preserve"> </w:t>
        </w:r>
      </w:ins>
      <w:ins w:id="151" w:author="Mykola Horbenko" w:date="2025-07-16T12:47:00Z" w16du:dateUtc="2025-07-16T10:47:00Z">
        <w:r w:rsidR="0056492C">
          <w:t xml:space="preserve">the </w:t>
        </w:r>
      </w:ins>
      <w:ins w:id="152" w:author="Mykola Horbenko" w:date="2025-07-16T12:41:00Z" w16du:dateUtc="2025-07-16T10:41:00Z">
        <w:r w:rsidR="00C66AD3">
          <w:t xml:space="preserve">client </w:t>
        </w:r>
      </w:ins>
      <w:ins w:id="153" w:author="Mykola Horbenko" w:date="2025-07-16T12:43:00Z" w16du:dateUtc="2025-07-16T10:43:00Z">
        <w:r w:rsidR="00C66AD3">
          <w:t xml:space="preserve">sends a </w:t>
        </w:r>
      </w:ins>
      <w:ins w:id="154" w:author="Mykola Horbenko" w:date="2025-07-16T12:47:00Z" w16du:dateUtc="2025-07-16T10:47:00Z">
        <w:r w:rsidR="0056492C">
          <w:t>username,</w:t>
        </w:r>
      </w:ins>
      <w:ins w:id="155" w:author="Mykola Horbenko" w:date="2025-07-16T12:43:00Z" w16du:dateUtc="2025-07-16T10:43:00Z">
        <w:r w:rsidR="00C66AD3">
          <w:t xml:space="preserve"> and server replies with salt</w:t>
        </w:r>
      </w:ins>
      <w:ins w:id="156" w:author="Mykola Horbenko" w:date="2025-07-16T12:46:00Z" w16du:dateUtc="2025-07-16T10:46:00Z">
        <w:r w:rsidR="0056492C">
          <w:t xml:space="preserve"> and number of </w:t>
        </w:r>
      </w:ins>
      <w:ins w:id="157" w:author="Mykola Horbenko" w:date="2025-07-16T12:47:00Z" w16du:dateUtc="2025-07-16T10:47:00Z">
        <w:r w:rsidR="0056492C">
          <w:t>iterations</w:t>
        </w:r>
      </w:ins>
      <w:ins w:id="158" w:author="Mykola Horbenko" w:date="2025-07-16T12:46:00Z" w16du:dateUtc="2025-07-16T10:46:00Z">
        <w:r w:rsidR="0056492C">
          <w:t xml:space="preserve"> for PBKDF2</w:t>
        </w:r>
      </w:ins>
      <w:ins w:id="159" w:author="Mykola Horbenko" w:date="2025-07-16T12:43:00Z" w16du:dateUtc="2025-07-16T10:43:00Z">
        <w:r w:rsidR="00C66AD3">
          <w:t xml:space="preserve">. </w:t>
        </w:r>
      </w:ins>
      <w:ins w:id="160" w:author="Mykola Horbenko" w:date="2025-07-16T12:45:00Z" w16du:dateUtc="2025-07-16T10:45:00Z">
        <w:r w:rsidR="0056492C">
          <w:t xml:space="preserve">Then the client </w:t>
        </w:r>
      </w:ins>
      <w:ins w:id="161" w:author="Mykola Horbenko" w:date="2025-07-16T12:47:00Z" w16du:dateUtc="2025-07-16T10:47:00Z">
        <w:r w:rsidR="0056492C">
          <w:t>performs following</w:t>
        </w:r>
      </w:ins>
      <w:ins w:id="162" w:author="Mykola Horbenko" w:date="2025-07-16T12:46:00Z" w16du:dateUtc="2025-07-16T10:46:00Z">
        <w:r w:rsidR="0056492C">
          <w:t xml:space="preserve"> actions</w:t>
        </w:r>
      </w:ins>
      <w:ins w:id="163" w:author="Mykola Horbenko" w:date="2025-07-16T12:45:00Z" w16du:dateUtc="2025-07-16T10:45:00Z">
        <w:r w:rsidR="0056492C">
          <w:t>:</w:t>
        </w:r>
        <w:r w:rsidR="0056492C">
          <w:br/>
        </w:r>
      </w:ins>
      <m:oMathPara>
        <m:oMathParaPr>
          <m:jc m:val="left"/>
        </m:oMathParaPr>
        <m:oMath>
          <m:r>
            <w:ins w:id="164" w:author="Mykola Horbenko" w:date="2025-07-16T12:47:00Z">
              <w:rPr>
                <w:rFonts w:ascii="Cambria Math" w:hAnsi="Cambria Math"/>
                <w:sz w:val="26"/>
                <w:szCs w:val="26"/>
              </w:rPr>
              <w:lastRenderedPageBreak/>
              <m:t>SaltedPassword=PBKDF</m:t>
            </w:ins>
          </m:r>
          <m:sSub>
            <m:sSubPr>
              <m:ctrlPr>
                <w:ins w:id="165" w:author="Mykola Horbenko" w:date="2025-07-16T12:51:00Z" w16du:dateUtc="2025-07-16T10:51:00Z">
                  <w:rPr>
                    <w:rFonts w:ascii="Cambria Math" w:hAnsi="Cambria Math"/>
                    <w:i/>
                    <w:sz w:val="26"/>
                    <w:szCs w:val="26"/>
                  </w:rPr>
                </w:ins>
              </m:ctrlPr>
            </m:sSubPr>
            <m:e>
              <m:r>
                <w:ins w:id="166" w:author="Mykola Horbenko" w:date="2025-07-16T12:51:00Z" w16du:dateUtc="2025-07-16T10:51:00Z">
                  <w:rPr>
                    <w:rFonts w:ascii="Cambria Math" w:hAnsi="Cambria Math"/>
                    <w:sz w:val="26"/>
                    <w:szCs w:val="26"/>
                  </w:rPr>
                  <m:t>2</m:t>
                </w:ins>
              </m:r>
            </m:e>
            <m:sub>
              <m:r>
                <w:ins w:id="167" w:author="Mykola Horbenko" w:date="2025-07-16T12:51:00Z" w16du:dateUtc="2025-07-16T10:51:00Z">
                  <w:rPr>
                    <w:rFonts w:ascii="Cambria Math" w:hAnsi="Cambria Math"/>
                    <w:sz w:val="26"/>
                    <w:szCs w:val="26"/>
                  </w:rPr>
                  <m:t>HMA</m:t>
                </w:ins>
              </m:r>
              <m:sSub>
                <m:sSubPr>
                  <m:ctrlPr>
                    <w:ins w:id="168" w:author="Mykola Horbenko" w:date="2025-07-16T12:51:00Z" w16du:dateUtc="2025-07-16T10:51:00Z">
                      <w:rPr>
                        <w:rFonts w:ascii="Cambria Math" w:hAnsi="Cambria Math"/>
                        <w:i/>
                        <w:sz w:val="26"/>
                        <w:szCs w:val="26"/>
                      </w:rPr>
                    </w:ins>
                  </m:ctrlPr>
                </m:sSubPr>
                <m:e>
                  <m:r>
                    <w:ins w:id="169" w:author="Mykola Horbenko" w:date="2025-07-16T12:51:00Z" w16du:dateUtc="2025-07-16T10:51:00Z">
                      <w:rPr>
                        <w:rFonts w:ascii="Cambria Math" w:hAnsi="Cambria Math"/>
                        <w:sz w:val="26"/>
                        <w:szCs w:val="26"/>
                      </w:rPr>
                      <m:t>C</m:t>
                    </w:ins>
                  </m:r>
                </m:e>
                <m:sub>
                  <m:r>
                    <w:ins w:id="170" w:author="Mykola Horbenko" w:date="2025-07-16T12:51:00Z" w16du:dateUtc="2025-07-16T10:51:00Z">
                      <w:rPr>
                        <w:rFonts w:ascii="Cambria Math" w:hAnsi="Cambria Math"/>
                        <w:sz w:val="26"/>
                        <w:szCs w:val="26"/>
                      </w:rPr>
                      <m:t>SHA256</m:t>
                    </w:ins>
                  </m:r>
                  <m:d>
                    <m:dPr>
                      <m:ctrlPr>
                        <w:ins w:id="171" w:author="Mykola Horbenko" w:date="2025-07-16T12:51:00Z" w16du:dateUtc="2025-07-16T10:51:00Z">
                          <w:rPr>
                            <w:rFonts w:ascii="Cambria Math" w:hAnsi="Cambria Math"/>
                            <w:i/>
                            <w:sz w:val="26"/>
                            <w:szCs w:val="26"/>
                          </w:rPr>
                        </w:ins>
                      </m:ctrlPr>
                    </m:dPr>
                    <m:e>
                      <m:r>
                        <w:ins w:id="172" w:author="Mykola Horbenko" w:date="2025-07-16T12:51:00Z" w16du:dateUtc="2025-07-16T10:51:00Z">
                          <w:rPr>
                            <w:rFonts w:ascii="Cambria Math" w:hAnsi="Cambria Math"/>
                            <w:sz w:val="26"/>
                            <w:szCs w:val="26"/>
                          </w:rPr>
                          <m:t>password, salt, numbe</m:t>
                        </w:ins>
                      </m:r>
                      <m:sSub>
                        <m:sSubPr>
                          <m:ctrlPr>
                            <w:ins w:id="173" w:author="Mykola Horbenko" w:date="2025-07-16T12:51:00Z" w16du:dateUtc="2025-07-16T10:51:00Z">
                              <w:rPr>
                                <w:rFonts w:ascii="Cambria Math" w:hAnsi="Cambria Math"/>
                                <w:i/>
                                <w:sz w:val="26"/>
                                <w:szCs w:val="26"/>
                              </w:rPr>
                            </w:ins>
                          </m:ctrlPr>
                        </m:sSubPr>
                        <m:e>
                          <m:r>
                            <w:ins w:id="174" w:author="Mykola Horbenko" w:date="2025-07-16T12:51:00Z" w16du:dateUtc="2025-07-16T10:51:00Z">
                              <w:rPr>
                                <w:rFonts w:ascii="Cambria Math" w:hAnsi="Cambria Math"/>
                                <w:sz w:val="26"/>
                                <w:szCs w:val="26"/>
                              </w:rPr>
                              <m:t>r</m:t>
                            </w:ins>
                          </m:r>
                        </m:e>
                        <m:sub>
                          <m:r>
                            <w:ins w:id="175" w:author="Mykola Horbenko" w:date="2025-07-16T12:51:00Z" w16du:dateUtc="2025-07-16T10:51:00Z">
                              <w:rPr>
                                <w:rFonts w:ascii="Cambria Math" w:hAnsi="Cambria Math"/>
                                <w:sz w:val="26"/>
                                <w:szCs w:val="26"/>
                              </w:rPr>
                              <m:t>o</m:t>
                            </w:ins>
                          </m:r>
                          <m:sSub>
                            <m:sSubPr>
                              <m:ctrlPr>
                                <w:ins w:id="176" w:author="Mykola Horbenko" w:date="2025-07-16T12:51:00Z" w16du:dateUtc="2025-07-16T10:51:00Z">
                                  <w:rPr>
                                    <w:rFonts w:ascii="Cambria Math" w:hAnsi="Cambria Math"/>
                                    <w:i/>
                                    <w:sz w:val="26"/>
                                    <w:szCs w:val="26"/>
                                  </w:rPr>
                                </w:ins>
                              </m:ctrlPr>
                            </m:sSubPr>
                            <m:e>
                              <m:r>
                                <w:ins w:id="177" w:author="Mykola Horbenko" w:date="2025-07-16T12:51:00Z" w16du:dateUtc="2025-07-16T10:51:00Z">
                                  <w:rPr>
                                    <w:rFonts w:ascii="Cambria Math" w:hAnsi="Cambria Math"/>
                                    <w:sz w:val="26"/>
                                    <w:szCs w:val="26"/>
                                  </w:rPr>
                                  <m:t>f</m:t>
                                </w:ins>
                              </m:r>
                            </m:e>
                            <m:sub>
                              <m:r>
                                <w:ins w:id="178" w:author="Mykola Horbenko" w:date="2025-07-16T12:51:00Z" w16du:dateUtc="2025-07-16T10:51:00Z">
                                  <w:rPr>
                                    <w:rFonts w:ascii="Cambria Math" w:hAnsi="Cambria Math"/>
                                    <w:sz w:val="26"/>
                                    <w:szCs w:val="26"/>
                                  </w:rPr>
                                  <m:t>iterations</m:t>
                                </w:ins>
                              </m:r>
                            </m:sub>
                          </m:sSub>
                        </m:sub>
                      </m:sSub>
                    </m:e>
                  </m:d>
                </m:sub>
              </m:sSub>
            </m:sub>
          </m:sSub>
          <m:r>
            <w:ins w:id="179" w:author="Mykola Horbenko" w:date="2025-07-16T12:48:00Z" w16du:dateUtc="2025-07-16T10:48:00Z">
              <m:rPr>
                <m:sty m:val="p"/>
              </m:rPr>
              <w:rPr>
                <w:rFonts w:eastAsiaTheme="minorEastAsia"/>
                <w:sz w:val="26"/>
                <w:szCs w:val="26"/>
              </w:rPr>
              <w:br/>
            </w:ins>
          </m:r>
        </m:oMath>
        <m:oMath>
          <m:r>
            <w:ins w:id="180" w:author="Mykola Horbenko" w:date="2025-07-16T12:48:00Z">
              <w:rPr>
                <w:rFonts w:ascii="Cambria Math" w:hAnsi="Cambria Math"/>
                <w:sz w:val="26"/>
                <w:szCs w:val="26"/>
              </w:rPr>
              <m:t>ClientKey=HMAC</m:t>
            </w:ins>
          </m:r>
          <m:d>
            <m:dPr>
              <m:ctrlPr>
                <w:ins w:id="181" w:author="Mykola Horbenko" w:date="2025-07-16T12:48:00Z">
                  <w:rPr>
                    <w:rFonts w:ascii="Cambria Math" w:hAnsi="Cambria Math"/>
                    <w:i/>
                    <w:sz w:val="26"/>
                    <w:szCs w:val="26"/>
                  </w:rPr>
                </w:ins>
              </m:ctrlPr>
            </m:dPr>
            <m:e>
              <m:r>
                <w:ins w:id="182" w:author="Mykola Horbenko" w:date="2025-07-16T12:48:00Z">
                  <w:rPr>
                    <w:rFonts w:ascii="Cambria Math" w:hAnsi="Cambria Math"/>
                    <w:sz w:val="26"/>
                    <w:szCs w:val="26"/>
                  </w:rPr>
                  <m:t>SaltedPassword,</m:t>
                </w:ins>
              </m:r>
              <m:r>
                <w:ins w:id="183" w:author="Mykola Horbenko" w:date="2025-07-16T12:48:00Z">
                  <m:rPr>
                    <m:nor/>
                  </m:rPr>
                  <w:rPr>
                    <w:rFonts w:ascii="Cambria Math" w:hAnsi="Cambria Math"/>
                    <w:sz w:val="26"/>
                    <w:szCs w:val="26"/>
                  </w:rPr>
                  <m:t>Client Key</m:t>
                </w:ins>
              </m:r>
            </m:e>
          </m:d>
          <m:r>
            <w:ins w:id="184" w:author="Mykola Horbenko" w:date="2025-07-16T12:48:00Z" w16du:dateUtc="2025-07-16T10:48:00Z">
              <m:rPr>
                <m:sty m:val="p"/>
              </m:rPr>
              <w:rPr>
                <w:rFonts w:eastAsiaTheme="minorEastAsia"/>
                <w:sz w:val="26"/>
                <w:szCs w:val="26"/>
              </w:rPr>
              <w:br/>
            </w:ins>
          </m:r>
        </m:oMath>
        <m:oMath>
          <m:r>
            <w:ins w:id="185" w:author="Mykola Horbenko" w:date="2025-07-16T12:49:00Z">
              <w:rPr>
                <w:rFonts w:ascii="Cambria Math" w:hAnsi="Cambria Math"/>
                <w:sz w:val="26"/>
                <w:szCs w:val="26"/>
              </w:rPr>
              <m:t>StoredKey=</m:t>
            </w:ins>
          </m:r>
          <m:r>
            <w:ins w:id="186" w:author="Mykola Horbenko" w:date="2025-07-16T12:49:00Z" w16du:dateUtc="2025-07-16T10:49:00Z">
              <w:rPr>
                <w:rFonts w:ascii="Cambria Math" w:hAnsi="Cambria Math"/>
                <w:sz w:val="26"/>
                <w:szCs w:val="26"/>
              </w:rPr>
              <m:t>SHA-256</m:t>
            </w:ins>
          </m:r>
          <m:d>
            <m:dPr>
              <m:ctrlPr>
                <w:ins w:id="187" w:author="Mykola Horbenko" w:date="2025-07-16T12:49:00Z">
                  <w:rPr>
                    <w:rFonts w:ascii="Cambria Math" w:hAnsi="Cambria Math"/>
                    <w:i/>
                    <w:sz w:val="26"/>
                    <w:szCs w:val="26"/>
                  </w:rPr>
                </w:ins>
              </m:ctrlPr>
            </m:dPr>
            <m:e>
              <m:r>
                <w:ins w:id="188" w:author="Mykola Horbenko" w:date="2025-07-16T12:49:00Z">
                  <w:rPr>
                    <w:rFonts w:ascii="Cambria Math" w:hAnsi="Cambria Math"/>
                    <w:sz w:val="26"/>
                    <w:szCs w:val="26"/>
                  </w:rPr>
                  <m:t>ClientKey</m:t>
                </w:ins>
              </m:r>
              <m:ctrlPr>
                <w:ins w:id="189" w:author="Mykola Horbenko" w:date="2025-07-16T12:49:00Z">
                  <w:rPr>
                    <w:rFonts w:ascii="Cambria Math" w:hAnsi="Cambria Math"/>
                    <w:i/>
                    <w:iCs/>
                    <w:sz w:val="26"/>
                    <w:szCs w:val="26"/>
                  </w:rPr>
                </w:ins>
              </m:ctrlPr>
            </m:e>
          </m:d>
          <m:r>
            <w:ins w:id="190" w:author="Mykola Horbenko" w:date="2025-07-16T12:49:00Z" w16du:dateUtc="2025-07-16T10:49:00Z">
              <m:rPr>
                <m:sty m:val="p"/>
              </m:rPr>
              <w:rPr>
                <w:rFonts w:eastAsiaTheme="minorEastAsia"/>
                <w:sz w:val="26"/>
                <w:szCs w:val="26"/>
              </w:rPr>
              <w:br/>
            </w:ins>
          </m:r>
        </m:oMath>
        <m:oMath>
          <m:r>
            <w:ins w:id="191" w:author="Mykola Horbenko" w:date="2025-07-16T12:49:00Z">
              <w:rPr>
                <w:rFonts w:ascii="Cambria Math" w:hAnsi="Cambria Math"/>
                <w:sz w:val="26"/>
                <w:szCs w:val="26"/>
              </w:rPr>
              <m:t>ClientSignature=HMAC</m:t>
            </w:ins>
          </m:r>
          <m:d>
            <m:dPr>
              <m:ctrlPr>
                <w:ins w:id="192" w:author="Mykola Horbenko" w:date="2025-07-16T12:49:00Z">
                  <w:rPr>
                    <w:rFonts w:ascii="Cambria Math" w:hAnsi="Cambria Math"/>
                    <w:i/>
                    <w:sz w:val="26"/>
                    <w:szCs w:val="26"/>
                  </w:rPr>
                </w:ins>
              </m:ctrlPr>
            </m:dPr>
            <m:e>
              <m:r>
                <w:ins w:id="193" w:author="Mykola Horbenko" w:date="2025-07-16T12:49:00Z">
                  <w:rPr>
                    <w:rFonts w:ascii="Cambria Math" w:hAnsi="Cambria Math"/>
                    <w:sz w:val="26"/>
                    <w:szCs w:val="26"/>
                  </w:rPr>
                  <m:t>StoredKey,AuthMessage</m:t>
                </w:ins>
              </m:r>
            </m:e>
          </m:d>
          <m:r>
            <w:ins w:id="194" w:author="Mykola Horbenko" w:date="2025-07-16T12:49:00Z" w16du:dateUtc="2025-07-16T10:49:00Z">
              <m:rPr>
                <m:sty m:val="p"/>
              </m:rPr>
              <w:rPr>
                <w:rFonts w:ascii="Cambria Math" w:hAnsi="Cambria Math"/>
                <w:sz w:val="26"/>
                <w:szCs w:val="26"/>
              </w:rPr>
              <w:br/>
            </w:ins>
          </m:r>
        </m:oMath>
        <m:oMath>
          <m:r>
            <w:ins w:id="195" w:author="Mykola Horbenko" w:date="2025-07-16T12:50:00Z">
              <w:rPr>
                <w:rFonts w:ascii="Cambria Math" w:hAnsi="Cambria Math"/>
                <w:sz w:val="26"/>
                <w:szCs w:val="26"/>
              </w:rPr>
              <m:t>ClientProof=</m:t>
            </w:ins>
          </m:r>
          <m:r>
            <w:ins w:id="196" w:author="Mykola Horbenko" w:date="2025-07-16T12:50:00Z" w16du:dateUtc="2025-07-16T10:50:00Z">
              <w:rPr>
                <w:rFonts w:ascii="Cambria Math" w:hAnsi="Cambria Math"/>
                <w:sz w:val="26"/>
                <w:szCs w:val="26"/>
              </w:rPr>
              <m:t>XOR</m:t>
            </w:ins>
          </m:r>
          <m:d>
            <m:dPr>
              <m:ctrlPr>
                <w:ins w:id="197" w:author="Mykola Horbenko" w:date="2025-07-16T12:50:00Z" w16du:dateUtc="2025-07-16T10:50:00Z">
                  <w:rPr>
                    <w:rFonts w:ascii="Cambria Math" w:hAnsi="Cambria Math"/>
                    <w:i/>
                    <w:sz w:val="26"/>
                    <w:szCs w:val="26"/>
                  </w:rPr>
                </w:ins>
              </m:ctrlPr>
            </m:dPr>
            <m:e>
              <m:r>
                <w:ins w:id="198" w:author="Mykola Horbenko" w:date="2025-07-16T12:50:00Z">
                  <w:rPr>
                    <w:rFonts w:ascii="Cambria Math" w:hAnsi="Cambria Math"/>
                    <w:sz w:val="26"/>
                    <w:szCs w:val="26"/>
                  </w:rPr>
                  <m:t>ClientKey</m:t>
                </w:ins>
              </m:r>
              <m:r>
                <w:ins w:id="199" w:author="Mykola Horbenko" w:date="2025-07-16T12:50:00Z" w16du:dateUtc="2025-07-16T10:50:00Z">
                  <w:rPr>
                    <w:rFonts w:ascii="Cambria Math" w:hAnsi="Cambria Math"/>
                    <w:sz w:val="26"/>
                    <w:szCs w:val="26"/>
                  </w:rPr>
                  <m:t xml:space="preserve">, </m:t>
                </w:ins>
              </m:r>
              <m:r>
                <w:ins w:id="200" w:author="Mykola Horbenko" w:date="2025-07-16T12:50:00Z">
                  <w:rPr>
                    <w:rFonts w:ascii="Cambria Math" w:hAnsi="Cambria Math"/>
                    <w:sz w:val="26"/>
                    <w:szCs w:val="26"/>
                  </w:rPr>
                  <m:t>ClientSignature</m:t>
                </w:ins>
              </m:r>
            </m:e>
          </m:d>
          <m:r>
            <w:ins w:id="201" w:author="Mykola Horbenko" w:date="2025-07-16T12:51:00Z" w16du:dateUtc="2025-07-16T10:51:00Z">
              <m:rPr>
                <m:sty m:val="p"/>
              </m:rPr>
              <w:rPr>
                <w:rFonts w:eastAsiaTheme="minorEastAsia"/>
                <w:sz w:val="26"/>
                <w:szCs w:val="26"/>
              </w:rPr>
              <w:br/>
            </w:ins>
          </m:r>
        </m:oMath>
      </m:oMathPara>
      <w:ins w:id="202" w:author="Mykola Horbenko" w:date="2025-07-16T12:51:00Z" w16du:dateUtc="2025-07-16T10:51:00Z">
        <w:r w:rsidR="0056492C">
          <w:rPr>
            <w:rFonts w:eastAsiaTheme="minorEastAsia"/>
            <w:sz w:val="26"/>
            <w:szCs w:val="26"/>
          </w:rPr>
          <w:t xml:space="preserve">After those, </w:t>
        </w:r>
        <w:proofErr w:type="spellStart"/>
        <w:r w:rsidR="0056492C">
          <w:rPr>
            <w:rFonts w:eastAsiaTheme="minorEastAsia"/>
            <w:i/>
            <w:iCs/>
            <w:sz w:val="26"/>
            <w:szCs w:val="26"/>
          </w:rPr>
          <w:t>ClientPro</w:t>
        </w:r>
      </w:ins>
      <w:ins w:id="203" w:author="Mykola Horbenko" w:date="2025-07-16T12:52:00Z" w16du:dateUtc="2025-07-16T10:52:00Z">
        <w:r w:rsidR="0056492C">
          <w:rPr>
            <w:rFonts w:eastAsiaTheme="minorEastAsia"/>
            <w:i/>
            <w:iCs/>
            <w:sz w:val="26"/>
            <w:szCs w:val="26"/>
          </w:rPr>
          <w:t>of</w:t>
        </w:r>
        <w:proofErr w:type="spellEnd"/>
        <w:r w:rsidR="0056492C">
          <w:rPr>
            <w:rFonts w:eastAsiaTheme="minorEastAsia"/>
            <w:sz w:val="26"/>
            <w:szCs w:val="26"/>
          </w:rPr>
          <w:t xml:space="preserve"> is sent to the server where it is verified. Also, each message includes a random string, called nonce. It is</w:t>
        </w:r>
      </w:ins>
      <w:ins w:id="204" w:author="Mykola Horbenko" w:date="2025-07-16T12:54:00Z" w16du:dateUtc="2025-07-16T10:54:00Z">
        <w:r w:rsidR="0056492C">
          <w:rPr>
            <w:rFonts w:eastAsiaTheme="minorEastAsia"/>
            <w:sz w:val="26"/>
            <w:szCs w:val="26"/>
          </w:rPr>
          <w:t xml:space="preserve"> used for prevention of replay attacks, since for each session a new nonce is</w:t>
        </w:r>
      </w:ins>
      <w:ins w:id="205" w:author="Mykola Horbenko" w:date="2025-07-16T12:52:00Z" w16du:dateUtc="2025-07-16T10:52:00Z">
        <w:r w:rsidR="0056492C">
          <w:rPr>
            <w:rFonts w:eastAsiaTheme="minorEastAsia"/>
            <w:sz w:val="26"/>
            <w:szCs w:val="26"/>
          </w:rPr>
          <w:t xml:space="preserve"> </w:t>
        </w:r>
      </w:ins>
      <w:ins w:id="206" w:author="Mykola Horbenko" w:date="2025-07-16T12:54:00Z" w16du:dateUtc="2025-07-16T10:54:00Z">
        <w:r w:rsidR="0056492C">
          <w:rPr>
            <w:rFonts w:eastAsiaTheme="minorEastAsia"/>
            <w:sz w:val="26"/>
            <w:szCs w:val="26"/>
          </w:rPr>
          <w:t xml:space="preserve">generated randomly. </w:t>
        </w:r>
      </w:ins>
      <w:ins w:id="207" w:author="Mykola Horbenko" w:date="2025-07-16T12:55:00Z" w16du:dateUtc="2025-07-16T10:55:00Z">
        <w:r w:rsidR="0056492C">
          <w:rPr>
            <w:rFonts w:eastAsiaTheme="minorEastAsia"/>
            <w:sz w:val="26"/>
            <w:szCs w:val="26"/>
          </w:rPr>
          <w:br/>
          <w:t xml:space="preserve">In addition to that, </w:t>
        </w:r>
        <w:proofErr w:type="gramStart"/>
        <w:r w:rsidR="0056492C">
          <w:rPr>
            <w:rFonts w:eastAsiaTheme="minorEastAsia"/>
            <w:sz w:val="26"/>
            <w:szCs w:val="26"/>
          </w:rPr>
          <w:t>all of</w:t>
        </w:r>
        <w:proofErr w:type="gramEnd"/>
        <w:r w:rsidR="0056492C">
          <w:rPr>
            <w:rFonts w:eastAsiaTheme="minorEastAsia"/>
            <w:sz w:val="26"/>
            <w:szCs w:val="26"/>
          </w:rPr>
          <w:t xml:space="preserve"> the communication between the client and the server can be conducted </w:t>
        </w:r>
      </w:ins>
      <w:ins w:id="208" w:author="Mykola Horbenko" w:date="2025-07-16T12:56:00Z" w16du:dateUtc="2025-07-16T10:56:00Z">
        <w:r w:rsidR="0056492C">
          <w:rPr>
            <w:rFonts w:eastAsiaTheme="minorEastAsia"/>
            <w:sz w:val="26"/>
            <w:szCs w:val="26"/>
          </w:rPr>
          <w:t>via SSL/T</w:t>
        </w:r>
      </w:ins>
      <w:ins w:id="209" w:author="Mykola Horbenko" w:date="2025-07-16T12:58:00Z" w16du:dateUtc="2025-07-16T10:58:00Z">
        <w:r w:rsidR="00AF0E2F">
          <w:rPr>
            <w:rFonts w:eastAsiaTheme="minorEastAsia"/>
            <w:sz w:val="26"/>
            <w:szCs w:val="26"/>
          </w:rPr>
          <w:t>LS</w:t>
        </w:r>
      </w:ins>
      <w:ins w:id="210" w:author="Mykola Horbenko" w:date="2025-07-16T12:56:00Z" w16du:dateUtc="2025-07-16T10:56:00Z">
        <w:r w:rsidR="00AF0E2F">
          <w:rPr>
            <w:rFonts w:eastAsiaTheme="minorEastAsia"/>
            <w:sz w:val="26"/>
            <w:szCs w:val="26"/>
          </w:rPr>
          <w:t xml:space="preserve">. Furthermore, it is </w:t>
        </w:r>
      </w:ins>
      <w:ins w:id="211" w:author="Mykola Horbenko" w:date="2025-07-16T12:58:00Z" w16du:dateUtc="2025-07-16T10:58:00Z">
        <w:r w:rsidR="00AF0E2F">
          <w:rPr>
            <w:rFonts w:eastAsiaTheme="minorEastAsia"/>
            <w:sz w:val="26"/>
            <w:szCs w:val="26"/>
          </w:rPr>
          <w:t>strongly advices</w:t>
        </w:r>
      </w:ins>
      <w:ins w:id="212" w:author="Mykola Horbenko" w:date="2025-07-16T12:56:00Z" w16du:dateUtc="2025-07-16T10:56:00Z">
        <w:r w:rsidR="00AF0E2F">
          <w:rPr>
            <w:rFonts w:eastAsiaTheme="minorEastAsia"/>
            <w:sz w:val="26"/>
            <w:szCs w:val="26"/>
          </w:rPr>
          <w:t xml:space="preserve"> to use TSL for the abovementioned authentication method</w:t>
        </w:r>
      </w:ins>
      <w:ins w:id="213" w:author="Mykola Horbenko" w:date="2025-07-16T12:58:00Z" w16du:dateUtc="2025-07-16T10:58:00Z">
        <w:r w:rsidR="00AF0E2F">
          <w:rPr>
            <w:rFonts w:eastAsiaTheme="minorEastAsia"/>
            <w:sz w:val="26"/>
            <w:szCs w:val="26"/>
            <w:vertAlign w:val="subscript"/>
          </w:rPr>
          <w:t xml:space="preserve"> [33]</w:t>
        </w:r>
      </w:ins>
      <w:ins w:id="214" w:author="Mykola Horbenko" w:date="2025-07-16T12:56:00Z" w16du:dateUtc="2025-07-16T10:56:00Z">
        <w:r w:rsidR="00AF0E2F">
          <w:rPr>
            <w:rFonts w:eastAsiaTheme="minorEastAsia"/>
            <w:sz w:val="26"/>
            <w:szCs w:val="26"/>
          </w:rPr>
          <w:t xml:space="preserve">. </w:t>
        </w:r>
      </w:ins>
    </w:p>
    <w:p w14:paraId="2FA2AE97" w14:textId="5B76A8B5" w:rsidR="002C23B3" w:rsidRPr="0057398E" w:rsidRDefault="007F7553" w:rsidP="00D03D67">
      <w:pPr>
        <w:rPr>
          <w:ins w:id="215" w:author="Mykola Horbenko" w:date="2025-07-15T11:14:00Z" w16du:dateUtc="2025-07-15T09:14:00Z"/>
          <w:rFonts w:eastAsiaTheme="minorEastAsia"/>
          <w:iCs/>
          <w:sz w:val="26"/>
          <w:szCs w:val="26"/>
          <w:rPrChange w:id="216" w:author="Mykola Horbenko" w:date="2025-07-16T20:46:00Z" w16du:dateUtc="2025-07-16T18:46:00Z">
            <w:rPr>
              <w:ins w:id="217" w:author="Mykola Horbenko" w:date="2025-07-15T11:14:00Z" w16du:dateUtc="2025-07-15T09:14:00Z"/>
              <w:sz w:val="26"/>
              <w:szCs w:val="26"/>
            </w:rPr>
          </w:rPrChange>
        </w:rPr>
      </w:pPr>
      <w:ins w:id="218" w:author="Mykola Horbenko" w:date="2025-07-16T20:21:00Z" w16du:dateUtc="2025-07-16T18:21:00Z">
        <w:r>
          <w:rPr>
            <w:rFonts w:eastAsiaTheme="minorEastAsia"/>
            <w:sz w:val="26"/>
            <w:szCs w:val="26"/>
          </w:rPr>
          <w:br/>
          <w:t>Also,</w:t>
        </w:r>
        <w:r w:rsidR="002C23B3">
          <w:rPr>
            <w:rFonts w:eastAsiaTheme="minorEastAsia"/>
            <w:sz w:val="26"/>
            <w:szCs w:val="26"/>
          </w:rPr>
          <w:t xml:space="preserve"> another tier of security is protection against wide-spread </w:t>
        </w:r>
      </w:ins>
      <w:ins w:id="219" w:author="Mykola Horbenko" w:date="2025-07-16T20:22:00Z" w16du:dateUtc="2025-07-16T18:22:00Z">
        <w:r w:rsidR="002C23B3">
          <w:rPr>
            <w:rFonts w:eastAsiaTheme="minorEastAsia"/>
            <w:sz w:val="26"/>
            <w:szCs w:val="26"/>
          </w:rPr>
          <w:t xml:space="preserve">SQL injection attacks. For that purpose, prepared statements are used. Those are essentially SQL queries which act more like functions. They accept parameters and </w:t>
        </w:r>
      </w:ins>
      <w:ins w:id="220" w:author="Mykola Horbenko" w:date="2025-07-16T20:23:00Z" w16du:dateUtc="2025-07-16T18:23:00Z">
        <w:r w:rsidR="002C23B3">
          <w:rPr>
            <w:rFonts w:eastAsiaTheme="minorEastAsia"/>
            <w:sz w:val="26"/>
            <w:szCs w:val="26"/>
          </w:rPr>
          <w:t>inject them into a pre-defined SQL code.</w:t>
        </w:r>
      </w:ins>
      <w:ins w:id="221" w:author="Mykola Horbenko" w:date="2025-07-16T20:36:00Z" w16du:dateUtc="2025-07-16T18:36:00Z">
        <w:r w:rsidR="006E38A9">
          <w:rPr>
            <w:rFonts w:eastAsiaTheme="minorEastAsia"/>
            <w:sz w:val="26"/>
            <w:szCs w:val="26"/>
          </w:rPr>
          <w:t xml:space="preserve"> To create one, PREPARE command should be used, to execute one – EXECUTE.</w:t>
        </w:r>
      </w:ins>
      <w:ins w:id="222" w:author="Mykola Horbenko" w:date="2025-07-16T20:50:00Z" w16du:dateUtc="2025-07-16T18:50:00Z">
        <w:r w:rsidR="003241EB">
          <w:rPr>
            <w:rFonts w:eastAsiaTheme="minorEastAsia"/>
            <w:sz w:val="26"/>
            <w:szCs w:val="26"/>
          </w:rPr>
          <w:t xml:space="preserve"> The command below, shows an example of creation of such entity</w:t>
        </w:r>
      </w:ins>
      <w:ins w:id="223" w:author="Mykola Horbenko" w:date="2025-07-16T20:46:00Z" w16du:dateUtc="2025-07-16T18:46:00Z">
        <w:r w:rsidR="00D03D67">
          <w:rPr>
            <w:rFonts w:eastAsiaTheme="minorEastAsia"/>
            <w:sz w:val="26"/>
            <w:szCs w:val="26"/>
            <w:lang w:val="uk-UA"/>
          </w:rPr>
          <w:br/>
        </w:r>
        <w:r w:rsidR="00B43B2E" w:rsidRPr="0057398E">
          <w:rPr>
            <w:rFonts w:eastAsiaTheme="minorEastAsia"/>
            <w:b/>
            <w:bCs/>
            <w:i/>
            <w:iCs/>
            <w:sz w:val="26"/>
            <w:szCs w:val="26"/>
            <w:rPrChange w:id="224" w:author="Mykola Horbenko" w:date="2025-07-16T20:49:00Z" w16du:dateUtc="2025-07-16T18:49:00Z">
              <w:rPr>
                <w:rFonts w:ascii="Cambria Math" w:eastAsiaTheme="minorEastAsia" w:hAnsi="Cambria Math"/>
                <w:i/>
                <w:sz w:val="26"/>
                <w:szCs w:val="26"/>
              </w:rPr>
            </w:rPrChange>
          </w:rPr>
          <w:t xml:space="preserve">PREPARE </w:t>
        </w:r>
        <w:proofErr w:type="spellStart"/>
        <w:r w:rsidR="00B43B2E" w:rsidRPr="0057398E">
          <w:rPr>
            <w:rFonts w:eastAsiaTheme="minorEastAsia"/>
            <w:b/>
            <w:bCs/>
            <w:i/>
            <w:iCs/>
            <w:sz w:val="26"/>
            <w:szCs w:val="26"/>
            <w:rPrChange w:id="225" w:author="Mykola Horbenko" w:date="2025-07-16T20:49:00Z" w16du:dateUtc="2025-07-16T18:49:00Z">
              <w:rPr>
                <w:rFonts w:ascii="Cambria Math" w:eastAsiaTheme="minorEastAsia" w:hAnsi="Cambria Math"/>
                <w:i/>
                <w:sz w:val="26"/>
                <w:szCs w:val="26"/>
              </w:rPr>
            </w:rPrChange>
          </w:rPr>
          <w:t>get_user</w:t>
        </w:r>
        <w:proofErr w:type="spellEnd"/>
        <w:r w:rsidR="00B43B2E" w:rsidRPr="0057398E">
          <w:rPr>
            <w:rFonts w:eastAsiaTheme="minorEastAsia"/>
            <w:b/>
            <w:bCs/>
            <w:i/>
            <w:iCs/>
            <w:sz w:val="26"/>
            <w:szCs w:val="26"/>
            <w:rPrChange w:id="226" w:author="Mykola Horbenko" w:date="2025-07-16T20:49:00Z" w16du:dateUtc="2025-07-16T18:49:00Z">
              <w:rPr>
                <w:rFonts w:ascii="Cambria Math" w:eastAsiaTheme="minorEastAsia" w:hAnsi="Cambria Math"/>
                <w:i/>
                <w:sz w:val="26"/>
                <w:szCs w:val="26"/>
              </w:rPr>
            </w:rPrChange>
          </w:rPr>
          <w:t xml:space="preserve">(text) AS </w:t>
        </w:r>
        <w:r w:rsidR="00D03D67" w:rsidRPr="0057398E">
          <w:rPr>
            <w:rFonts w:eastAsiaTheme="minorEastAsia"/>
            <w:b/>
            <w:bCs/>
            <w:i/>
            <w:iCs/>
            <w:sz w:val="26"/>
            <w:szCs w:val="26"/>
            <w:lang w:val="uk-UA"/>
            <w:rPrChange w:id="227" w:author="Mykola Horbenko" w:date="2025-07-16T20:49:00Z" w16du:dateUtc="2025-07-16T18:49:00Z">
              <w:rPr>
                <w:rFonts w:eastAsiaTheme="minorEastAsia"/>
                <w:sz w:val="26"/>
                <w:szCs w:val="26"/>
                <w:lang w:val="uk-UA"/>
              </w:rPr>
            </w:rPrChange>
          </w:rPr>
          <w:br/>
        </w:r>
      </w:ins>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28" w:author="Mykola Horbenko" w:date="2025-07-16T20:46:00Z" w16du:dateUtc="2025-07-16T18:46:00Z">
        <w:r w:rsidR="00B43B2E" w:rsidRPr="0057398E">
          <w:rPr>
            <w:rFonts w:eastAsiaTheme="minorEastAsia"/>
            <w:b/>
            <w:bCs/>
            <w:i/>
            <w:iCs/>
            <w:sz w:val="26"/>
            <w:szCs w:val="26"/>
            <w:rPrChange w:id="229" w:author="Mykola Horbenko" w:date="2025-07-16T20:49:00Z" w16du:dateUtc="2025-07-16T18:49:00Z">
              <w:rPr>
                <w:rFonts w:ascii="Cambria Math" w:eastAsiaTheme="minorEastAsia" w:hAnsi="Cambria Math"/>
                <w:i/>
                <w:sz w:val="26"/>
                <w:szCs w:val="26"/>
              </w:rPr>
            </w:rPrChange>
          </w:rPr>
          <w:t>= $1;</w:t>
        </w:r>
      </w:ins>
      <w:ins w:id="230" w:author="Mykola Horbenko" w:date="2025-07-16T20:38:00Z" w16du:dateUtc="2025-07-16T18:38:00Z">
        <w:r w:rsidR="006E38A9" w:rsidRPr="00D03D67">
          <w:rPr>
            <w:rFonts w:eastAsiaTheme="minorEastAsia"/>
            <w:sz w:val="26"/>
            <w:szCs w:val="26"/>
          </w:rPr>
          <w:br/>
        </w:r>
      </w:ins>
      <w:ins w:id="231" w:author="Mykola Horbenko" w:date="2025-07-16T20:40:00Z" w16du:dateUtc="2025-07-16T18:40:00Z">
        <w:r w:rsidR="006E38A9">
          <w:rPr>
            <w:rFonts w:eastAsiaTheme="minorEastAsia"/>
            <w:sz w:val="26"/>
            <w:szCs w:val="26"/>
          </w:rPr>
          <w:t>That command will create a prepar</w:t>
        </w:r>
      </w:ins>
      <w:ins w:id="232" w:author="Mykola Horbenko" w:date="2025-07-16T20:41:00Z" w16du:dateUtc="2025-07-16T18:41:00Z">
        <w:r w:rsidR="006E38A9">
          <w:rPr>
            <w:rFonts w:eastAsiaTheme="minorEastAsia"/>
            <w:sz w:val="26"/>
            <w:szCs w:val="26"/>
          </w:rPr>
          <w:t xml:space="preserve">ed statement that can be run using </w:t>
        </w:r>
        <w:proofErr w:type="spellStart"/>
        <w:r w:rsidR="006E38A9">
          <w:rPr>
            <w:rFonts w:eastAsiaTheme="minorEastAsia"/>
            <w:i/>
            <w:iCs/>
            <w:sz w:val="26"/>
            <w:szCs w:val="26"/>
          </w:rPr>
          <w:t>get_user</w:t>
        </w:r>
        <w:proofErr w:type="spellEnd"/>
        <w:r w:rsidR="006E38A9">
          <w:rPr>
            <w:rFonts w:eastAsiaTheme="minorEastAsia"/>
            <w:i/>
            <w:iCs/>
            <w:sz w:val="26"/>
            <w:szCs w:val="26"/>
          </w:rPr>
          <w:t>(username)</w:t>
        </w:r>
      </w:ins>
      <w:ins w:id="233" w:author="Mykola Horbenko" w:date="2025-07-16T20:42:00Z" w16du:dateUtc="2025-07-16T18:42:00Z">
        <w:r w:rsidR="006E38A9">
          <w:rPr>
            <w:rFonts w:eastAsiaTheme="minorEastAsia"/>
            <w:sz w:val="26"/>
            <w:szCs w:val="26"/>
          </w:rPr>
          <w:t xml:space="preserve"> command.</w:t>
        </w:r>
      </w:ins>
      <w:r w:rsidR="0057398E">
        <w:rPr>
          <w:rFonts w:eastAsiaTheme="minorEastAsia"/>
          <w:sz w:val="26"/>
          <w:szCs w:val="26"/>
        </w:rPr>
        <w:br/>
      </w:r>
      <w:ins w:id="234" w:author="Mykola Horbenko" w:date="2025-07-16T20:42:00Z" w16du:dateUtc="2025-07-16T18:42:00Z">
        <w:r w:rsidR="006E38A9">
          <w:rPr>
            <w:rFonts w:eastAsiaTheme="minorEastAsia"/>
            <w:sz w:val="26"/>
            <w:szCs w:val="26"/>
          </w:rPr>
          <w:t xml:space="preserve">Now let us talk about, how does it protect our database. </w:t>
        </w:r>
      </w:ins>
      <w:ins w:id="235" w:author="Mykola Horbenko" w:date="2025-07-16T20:23:00Z" w16du:dateUtc="2025-07-16T18:23:00Z">
        <w:r w:rsidR="002C23B3">
          <w:rPr>
            <w:rFonts w:eastAsiaTheme="minorEastAsia"/>
            <w:sz w:val="26"/>
            <w:szCs w:val="26"/>
          </w:rPr>
          <w:t>For instance, consider the following Java code</w:t>
        </w:r>
      </w:ins>
      <w:ins w:id="236" w:author="Mykola Horbenko" w:date="2025-07-16T20:32:00Z" w16du:dateUtc="2025-07-16T18:32:00Z">
        <w:r w:rsidR="00752C8F">
          <w:rPr>
            <w:rFonts w:eastAsiaTheme="minorEastAsia"/>
            <w:sz w:val="26"/>
            <w:szCs w:val="26"/>
          </w:rPr>
          <w:br/>
        </w:r>
      </w:ins>
      <w:ins w:id="237" w:author="Mykola Horbenko" w:date="2025-07-16T20:46:00Z" w16du:dateUtc="2025-07-16T18:46: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qry</w:t>
        </w:r>
        <w:proofErr w:type="spellEnd"/>
        <w:r w:rsidR="0057398E" w:rsidRPr="0057398E">
          <w:rPr>
            <w:rFonts w:eastAsiaTheme="minorEastAsia"/>
            <w:b/>
            <w:bCs/>
            <w:i/>
            <w:sz w:val="26"/>
            <w:szCs w:val="26"/>
          </w:rPr>
          <w:t xml:space="preserve">= "SELECT u FROM User u WHERE </w:t>
        </w:r>
        <w:proofErr w:type="spellStart"/>
        <w:proofErr w:type="gramStart"/>
        <w:r w:rsidR="0057398E" w:rsidRPr="0057398E">
          <w:rPr>
            <w:rFonts w:eastAsiaTheme="minorEastAsia"/>
            <w:b/>
            <w:bCs/>
            <w:i/>
            <w:sz w:val="26"/>
            <w:szCs w:val="26"/>
          </w:rPr>
          <w:t>u.us</w:t>
        </w:r>
      </w:ins>
      <w:ins w:id="238" w:author="Mykola Horbenko" w:date="2025-07-16T20:47:00Z" w16du:dateUtc="2025-07-16T18:47:00Z">
        <w:r w:rsidR="0057398E" w:rsidRPr="0057398E">
          <w:rPr>
            <w:rFonts w:eastAsiaTheme="minorEastAsia"/>
            <w:b/>
            <w:bCs/>
            <w:i/>
            <w:sz w:val="26"/>
            <w:szCs w:val="26"/>
          </w:rPr>
          <w:t>ername</w:t>
        </w:r>
      </w:ins>
      <w:proofErr w:type="spellEnd"/>
      <w:proofErr w:type="gramEnd"/>
      <w:ins w:id="239" w:author="Mykola Horbenko" w:date="2025-07-16T20:46:00Z" w16du:dateUtc="2025-07-16T18:46:00Z">
        <w:r w:rsidR="0057398E" w:rsidRPr="0057398E">
          <w:rPr>
            <w:rFonts w:eastAsiaTheme="minorEastAsia"/>
            <w:b/>
            <w:bCs/>
            <w:i/>
            <w:sz w:val="26"/>
            <w:szCs w:val="26"/>
          </w:rPr>
          <w:t xml:space="preserve">= '"+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w:t>
        </w:r>
      </w:ins>
      <w:ins w:id="240" w:author="Mykola Horbenko" w:date="2025-07-16T20:32:00Z" w16du:dateUtc="2025-07-16T18:32:00Z">
        <w:r w:rsidR="00752C8F" w:rsidRPr="0057398E">
          <w:rPr>
            <w:rFonts w:eastAsiaTheme="minorEastAsia"/>
            <w:i/>
            <w:sz w:val="26"/>
            <w:szCs w:val="26"/>
          </w:rPr>
          <w:br/>
        </w:r>
        <w:r w:rsidR="00752C8F" w:rsidRPr="00752C8F">
          <w:rPr>
            <w:rFonts w:eastAsiaTheme="minorEastAsia"/>
            <w:sz w:val="26"/>
            <w:szCs w:val="26"/>
          </w:rPr>
          <w:t xml:space="preserve">It defines a query using some value from </w:t>
        </w:r>
        <w:proofErr w:type="spellStart"/>
        <w:r w:rsidR="00752C8F" w:rsidRPr="00752C8F">
          <w:rPr>
            <w:rFonts w:eastAsiaTheme="minorEastAsia"/>
            <w:i/>
            <w:iCs/>
            <w:sz w:val="26"/>
            <w:szCs w:val="26"/>
            <w:rPrChange w:id="241" w:author="Mykola Horbenko" w:date="2025-07-16T20:33:00Z" w16du:dateUtc="2025-07-16T18:33:00Z">
              <w:rPr>
                <w:rFonts w:eastAsiaTheme="minorEastAsia"/>
                <w:sz w:val="26"/>
                <w:szCs w:val="26"/>
              </w:rPr>
            </w:rPrChange>
          </w:rPr>
          <w:t>usernameInput</w:t>
        </w:r>
        <w:proofErr w:type="spellEnd"/>
        <w:r w:rsidR="00752C8F" w:rsidRPr="00752C8F">
          <w:rPr>
            <w:rFonts w:eastAsiaTheme="minorEastAsia"/>
            <w:i/>
            <w:iCs/>
            <w:sz w:val="26"/>
            <w:szCs w:val="26"/>
            <w:rPrChange w:id="242" w:author="Mykola Horbenko" w:date="2025-07-16T20:33:00Z" w16du:dateUtc="2025-07-16T18:33:00Z">
              <w:rPr>
                <w:rFonts w:eastAsiaTheme="minorEastAsia"/>
                <w:sz w:val="26"/>
                <w:szCs w:val="26"/>
              </w:rPr>
            </w:rPrChange>
          </w:rPr>
          <w:t xml:space="preserve"> </w:t>
        </w:r>
        <w:r w:rsidR="00752C8F" w:rsidRPr="00752C8F">
          <w:rPr>
            <w:rFonts w:eastAsiaTheme="minorEastAsia"/>
            <w:sz w:val="26"/>
            <w:szCs w:val="26"/>
          </w:rPr>
          <w:t>variable.</w:t>
        </w:r>
      </w:ins>
      <w:ins w:id="243" w:author="Mykola Horbenko" w:date="2025-07-16T20:33:00Z" w16du:dateUtc="2025-07-16T18:33:00Z">
        <w:r w:rsidR="00752C8F">
          <w:rPr>
            <w:rFonts w:eastAsiaTheme="minorEastAsia"/>
            <w:sz w:val="26"/>
            <w:szCs w:val="26"/>
          </w:rPr>
          <w:t xml:space="preserve"> </w:t>
        </w:r>
      </w:ins>
      <w:ins w:id="244" w:author="Mykola Horbenko" w:date="2025-07-16T20:32:00Z" w16du:dateUtc="2025-07-16T18:32:00Z">
        <w:r w:rsidR="00752C8F" w:rsidRPr="00752C8F">
          <w:rPr>
            <w:rFonts w:eastAsiaTheme="minorEastAsia"/>
            <w:sz w:val="26"/>
            <w:szCs w:val="26"/>
          </w:rPr>
          <w:t xml:space="preserve">This variable is usually obtained from </w:t>
        </w:r>
      </w:ins>
      <w:ins w:id="245" w:author="Mykola Horbenko" w:date="2025-07-16T20:50:00Z" w16du:dateUtc="2025-07-16T18:50:00Z">
        <w:r w:rsidR="003241EB" w:rsidRPr="00752C8F">
          <w:rPr>
            <w:rFonts w:eastAsiaTheme="minorEastAsia"/>
            <w:sz w:val="26"/>
            <w:szCs w:val="26"/>
          </w:rPr>
          <w:t>the frontend</w:t>
        </w:r>
      </w:ins>
      <w:ins w:id="246" w:author="Mykola Horbenko" w:date="2025-07-16T20:32:00Z" w16du:dateUtc="2025-07-16T18:32:00Z">
        <w:r w:rsidR="00752C8F" w:rsidRPr="00752C8F">
          <w:rPr>
            <w:rFonts w:eastAsiaTheme="minorEastAsia"/>
            <w:sz w:val="26"/>
            <w:szCs w:val="26"/>
          </w:rPr>
          <w:t xml:space="preserve"> part of the application.</w:t>
        </w:r>
      </w:ins>
      <w:ins w:id="247" w:author="Mykola Horbenko" w:date="2025-07-16T20:33:00Z" w16du:dateUtc="2025-07-16T18:33:00Z">
        <w:r w:rsidR="00752C8F">
          <w:rPr>
            <w:rFonts w:eastAsiaTheme="minorEastAsia"/>
            <w:sz w:val="26"/>
            <w:szCs w:val="26"/>
          </w:rPr>
          <w:t xml:space="preserve"> </w:t>
        </w:r>
      </w:ins>
      <w:ins w:id="248" w:author="Mykola Horbenko" w:date="2025-07-16T20:32:00Z" w16du:dateUtc="2025-07-16T18:32:00Z">
        <w:r w:rsidR="00752C8F" w:rsidRPr="00752C8F">
          <w:rPr>
            <w:rFonts w:eastAsiaTheme="minorEastAsia"/>
            <w:sz w:val="26"/>
            <w:szCs w:val="26"/>
          </w:rPr>
          <w:t>Below is an example of what it can contain inside of it</w:t>
        </w:r>
      </w:ins>
      <w:ins w:id="249" w:author="Mykola Horbenko" w:date="2025-07-16T20:33:00Z" w16du:dateUtc="2025-07-16T18:33:00Z">
        <w:r w:rsidR="006E38A9">
          <w:rPr>
            <w:rFonts w:eastAsiaTheme="minorEastAsia"/>
            <w:sz w:val="26"/>
            <w:szCs w:val="26"/>
          </w:rPr>
          <w:br/>
        </w:r>
      </w:ins>
      <w:ins w:id="250" w:author="Mykola Horbenko" w:date="2025-07-16T20:47:00Z" w16du:dateUtc="2025-07-16T18:47:00Z">
        <w:r w:rsidR="0057398E" w:rsidRPr="0057398E">
          <w:rPr>
            <w:rFonts w:eastAsiaTheme="minorEastAsia"/>
            <w:b/>
            <w:bCs/>
            <w:i/>
            <w:sz w:val="26"/>
            <w:szCs w:val="26"/>
          </w:rPr>
          <w:t xml:space="preserve">String </w:t>
        </w:r>
        <w:proofErr w:type="spellStart"/>
        <w:r w:rsidR="0057398E" w:rsidRPr="0057398E">
          <w:rPr>
            <w:rFonts w:eastAsiaTheme="minorEastAsia"/>
            <w:b/>
            <w:bCs/>
            <w:i/>
            <w:sz w:val="26"/>
            <w:szCs w:val="26"/>
          </w:rPr>
          <w:t>usernameInput</w:t>
        </w:r>
        <w:proofErr w:type="spellEnd"/>
        <w:r w:rsidR="0057398E" w:rsidRPr="0057398E">
          <w:rPr>
            <w:rFonts w:eastAsiaTheme="minorEastAsia"/>
            <w:b/>
            <w:bCs/>
            <w:i/>
            <w:sz w:val="26"/>
            <w:szCs w:val="26"/>
          </w:rPr>
          <w:t xml:space="preserve"> = "' OR 1=1 --";</w:t>
        </w:r>
      </w:ins>
      <w:ins w:id="251" w:author="Mykola Horbenko" w:date="2025-07-16T20:33:00Z" w16du:dateUtc="2025-07-16T18:33:00Z">
        <w:r w:rsidR="006E38A9" w:rsidRPr="0057398E">
          <w:rPr>
            <w:rFonts w:eastAsiaTheme="minorEastAsia"/>
            <w:sz w:val="26"/>
            <w:szCs w:val="26"/>
          </w:rPr>
          <w:br/>
        </w:r>
      </w:ins>
      <w:ins w:id="252" w:author="Mykola Horbenko" w:date="2025-07-16T20:34:00Z" w16du:dateUtc="2025-07-16T18:34:00Z">
        <w:r w:rsidR="006E38A9">
          <w:rPr>
            <w:rFonts w:eastAsiaTheme="minorEastAsia"/>
            <w:sz w:val="26"/>
            <w:szCs w:val="26"/>
          </w:rPr>
          <w:t>Usually such strings are passed so low due to the improper validation and sanitization procedures in the frontend and backend. Now the database w</w:t>
        </w:r>
      </w:ins>
      <w:ins w:id="253" w:author="Mykola Horbenko" w:date="2025-07-16T20:35:00Z" w16du:dateUtc="2025-07-16T18:35:00Z">
        <w:r w:rsidR="006E38A9">
          <w:rPr>
            <w:rFonts w:eastAsiaTheme="minorEastAsia"/>
            <w:sz w:val="26"/>
            <w:szCs w:val="26"/>
          </w:rPr>
          <w:t>ill receive the following query</w:t>
        </w:r>
      </w:ins>
      <w:ins w:id="254" w:author="Mykola Horbenko" w:date="2025-07-16T20:47:00Z" w16du:dateUtc="2025-07-16T18:47:00Z">
        <w:r w:rsidR="008919E8">
          <w:rPr>
            <w:rFonts w:eastAsiaTheme="minorEastAsia"/>
            <w:sz w:val="26"/>
            <w:szCs w:val="26"/>
          </w:rPr>
          <w:br/>
        </w:r>
        <w:r w:rsidR="00B43B2E" w:rsidRPr="0057398E">
          <w:rPr>
            <w:rFonts w:eastAsiaTheme="minorEastAsia"/>
            <w:b/>
            <w:bCs/>
            <w:i/>
            <w:iCs/>
            <w:sz w:val="26"/>
            <w:szCs w:val="26"/>
            <w:rPrChange w:id="255" w:author="Mykola Horbenko" w:date="2025-07-16T20:49:00Z" w16du:dateUtc="2025-07-16T18:49:00Z">
              <w:rPr>
                <w:rFonts w:ascii="Cambria Math" w:eastAsiaTheme="minorEastAsia" w:hAnsi="Cambria Math"/>
                <w:i/>
                <w:sz w:val="26"/>
                <w:szCs w:val="26"/>
              </w:rPr>
            </w:rPrChange>
          </w:rPr>
          <w:t xml:space="preserve">SELECT u FROM User u WHERE </w:t>
        </w:r>
        <w:proofErr w:type="spellStart"/>
        <w:proofErr w:type="gramStart"/>
        <w:r w:rsidR="00B43B2E" w:rsidRPr="0057398E">
          <w:rPr>
            <w:rFonts w:eastAsiaTheme="minorEastAsia"/>
            <w:b/>
            <w:bCs/>
            <w:i/>
            <w:iCs/>
            <w:sz w:val="26"/>
            <w:szCs w:val="26"/>
            <w:rPrChange w:id="256" w:author="Mykola Horbenko" w:date="2025-07-16T20:49:00Z" w16du:dateUtc="2025-07-16T18:49:00Z">
              <w:rPr>
                <w:rFonts w:ascii="Cambria Math" w:eastAsiaTheme="minorEastAsia" w:hAnsi="Cambria Math"/>
                <w:i/>
                <w:sz w:val="26"/>
                <w:szCs w:val="26"/>
              </w:rPr>
            </w:rPrChange>
          </w:rPr>
          <w:t>u.username</w:t>
        </w:r>
        <w:proofErr w:type="spellEnd"/>
        <w:proofErr w:type="gramEnd"/>
        <w:r w:rsidR="00B43B2E" w:rsidRPr="0057398E">
          <w:rPr>
            <w:rFonts w:eastAsiaTheme="minorEastAsia"/>
            <w:b/>
            <w:bCs/>
            <w:i/>
            <w:iCs/>
            <w:sz w:val="26"/>
            <w:szCs w:val="26"/>
            <w:rPrChange w:id="257" w:author="Mykola Horbenko" w:date="2025-07-16T20:49:00Z" w16du:dateUtc="2025-07-16T18:49:00Z">
              <w:rPr>
                <w:rFonts w:ascii="Cambria Math" w:eastAsiaTheme="minorEastAsia" w:hAnsi="Cambria Math"/>
                <w:i/>
                <w:sz w:val="26"/>
                <w:szCs w:val="26"/>
              </w:rPr>
            </w:rPrChange>
          </w:rPr>
          <w:t xml:space="preserve"> </w:t>
        </w:r>
        <w:proofErr w:type="gramStart"/>
        <w:r w:rsidR="00B43B2E" w:rsidRPr="0057398E">
          <w:rPr>
            <w:rFonts w:eastAsiaTheme="minorEastAsia"/>
            <w:b/>
            <w:bCs/>
            <w:i/>
            <w:iCs/>
            <w:sz w:val="26"/>
            <w:szCs w:val="26"/>
            <w:rPrChange w:id="258" w:author="Mykola Horbenko" w:date="2025-07-16T20:49:00Z" w16du:dateUtc="2025-07-16T18:49:00Z">
              <w:rPr>
                <w:rFonts w:ascii="Cambria Math" w:eastAsiaTheme="minorEastAsia" w:hAnsi="Cambria Math"/>
                <w:i/>
                <w:sz w:val="26"/>
                <w:szCs w:val="26"/>
              </w:rPr>
            </w:rPrChange>
          </w:rPr>
          <w:t>=</w:t>
        </w:r>
      </w:ins>
      <w:ins w:id="259" w:author="Mykola Horbenko" w:date="2025-07-16T20:48:00Z" w16du:dateUtc="2025-07-16T18:48:00Z">
        <w:r w:rsidR="00B43B2E" w:rsidRPr="0057398E">
          <w:rPr>
            <w:rFonts w:eastAsiaTheme="minorEastAsia"/>
            <w:b/>
            <w:bCs/>
            <w:i/>
            <w:iCs/>
            <w:sz w:val="26"/>
            <w:szCs w:val="26"/>
            <w:rPrChange w:id="260" w:author="Mykola Horbenko" w:date="2025-07-16T20:49:00Z" w16du:dateUtc="2025-07-16T18:49:00Z">
              <w:rPr>
                <w:rFonts w:ascii="Cambria Math" w:eastAsiaTheme="minorEastAsia" w:hAnsi="Cambria Math"/>
                <w:i/>
                <w:sz w:val="26"/>
                <w:szCs w:val="26"/>
              </w:rPr>
            </w:rPrChange>
          </w:rPr>
          <w:t xml:space="preserve"> ’</w:t>
        </w:r>
        <w:proofErr w:type="gramEnd"/>
        <w:r w:rsidR="00B43B2E" w:rsidRPr="0057398E">
          <w:rPr>
            <w:rFonts w:eastAsiaTheme="minorEastAsia"/>
            <w:b/>
            <w:bCs/>
            <w:i/>
            <w:iCs/>
            <w:sz w:val="26"/>
            <w:szCs w:val="26"/>
            <w:rPrChange w:id="261" w:author="Mykola Horbenko" w:date="2025-07-16T20:49:00Z" w16du:dateUtc="2025-07-16T18:49:00Z">
              <w:rPr>
                <w:rFonts w:ascii="Cambria Math" w:eastAsiaTheme="minorEastAsia" w:hAnsi="Cambria Math"/>
                <w:i/>
                <w:sz w:val="26"/>
                <w:szCs w:val="26"/>
              </w:rPr>
            </w:rPrChange>
          </w:rPr>
          <w:t xml:space="preserve">’ </w:t>
        </w:r>
      </w:ins>
      <w:ins w:id="262" w:author="Mykola Horbenko" w:date="2025-07-16T20:47:00Z" w16du:dateUtc="2025-07-16T18:47:00Z">
        <w:r w:rsidR="00B43B2E" w:rsidRPr="0057398E">
          <w:rPr>
            <w:rFonts w:eastAsiaTheme="minorEastAsia"/>
            <w:b/>
            <w:bCs/>
            <w:i/>
            <w:iCs/>
            <w:sz w:val="26"/>
            <w:szCs w:val="26"/>
            <w:rPrChange w:id="263" w:author="Mykola Horbenko" w:date="2025-07-16T20:49:00Z" w16du:dateUtc="2025-07-16T18:49:00Z">
              <w:rPr>
                <w:rFonts w:ascii="Cambria Math" w:eastAsiaTheme="minorEastAsia" w:hAnsi="Cambria Math"/>
                <w:i/>
                <w:sz w:val="26"/>
                <w:szCs w:val="26"/>
              </w:rPr>
            </w:rPrChange>
          </w:rPr>
          <w:t>OR 1=1; --'</w:t>
        </w:r>
      </w:ins>
      <w:ins w:id="264" w:author="Mykola Horbenko" w:date="2025-07-16T20:35:00Z" w16du:dateUtc="2025-07-16T18:35:00Z">
        <w:r w:rsidR="006E38A9" w:rsidRPr="008919E8">
          <w:rPr>
            <w:rFonts w:eastAsiaTheme="minorEastAsia"/>
            <w:sz w:val="26"/>
            <w:szCs w:val="26"/>
          </w:rPr>
          <w:br/>
        </w:r>
        <w:r w:rsidR="006E38A9">
          <w:rPr>
            <w:rFonts w:eastAsiaTheme="minorEastAsia"/>
            <w:sz w:val="26"/>
            <w:szCs w:val="26"/>
          </w:rPr>
          <w:t xml:space="preserve">As a result it will return </w:t>
        </w:r>
        <w:proofErr w:type="gramStart"/>
        <w:r w:rsidR="006E38A9">
          <w:rPr>
            <w:rFonts w:eastAsiaTheme="minorEastAsia"/>
            <w:sz w:val="26"/>
            <w:szCs w:val="26"/>
          </w:rPr>
          <w:t>all of</w:t>
        </w:r>
        <w:proofErr w:type="gramEnd"/>
        <w:r w:rsidR="006E38A9">
          <w:rPr>
            <w:rFonts w:eastAsiaTheme="minorEastAsia"/>
            <w:sz w:val="26"/>
            <w:szCs w:val="26"/>
          </w:rPr>
          <w:t xml:space="preserve"> the users, regardless of the userna</w:t>
        </w:r>
      </w:ins>
      <w:ins w:id="265" w:author="Mykola Horbenko" w:date="2025-07-16T20:36:00Z" w16du:dateUtc="2025-07-16T18:36:00Z">
        <w:r w:rsidR="006E38A9">
          <w:rPr>
            <w:rFonts w:eastAsiaTheme="minorEastAsia"/>
            <w:sz w:val="26"/>
            <w:szCs w:val="26"/>
          </w:rPr>
          <w:t>me.</w:t>
        </w:r>
      </w:ins>
      <w:r w:rsidR="00B70F10">
        <w:rPr>
          <w:rFonts w:eastAsiaTheme="minorEastAsia"/>
          <w:sz w:val="26"/>
          <w:szCs w:val="26"/>
        </w:rPr>
        <w:t xml:space="preserve"> However, if a prepared statement is used, the database will receive a query like </w:t>
      </w:r>
      <w:r w:rsidR="0057398E">
        <w:rPr>
          <w:rFonts w:eastAsiaTheme="minorEastAsia"/>
          <w:sz w:val="26"/>
          <w:szCs w:val="26"/>
        </w:rPr>
        <w:br/>
      </w:r>
      <w:r w:rsidR="0057398E" w:rsidRPr="0057398E">
        <w:rPr>
          <w:rFonts w:eastAsiaTheme="minorEastAsia"/>
          <w:b/>
          <w:bCs/>
          <w:i/>
          <w:iCs/>
          <w:sz w:val="26"/>
          <w:szCs w:val="26"/>
        </w:rPr>
        <w:t xml:space="preserve">SELECT u FROM User u WHERE </w:t>
      </w:r>
      <w:proofErr w:type="spellStart"/>
      <w:proofErr w:type="gramStart"/>
      <w:r w:rsidR="0057398E" w:rsidRPr="0057398E">
        <w:rPr>
          <w:rFonts w:eastAsiaTheme="minorEastAsia"/>
          <w:b/>
          <w:bCs/>
          <w:i/>
          <w:iCs/>
          <w:sz w:val="26"/>
          <w:szCs w:val="26"/>
        </w:rPr>
        <w:t>u.username</w:t>
      </w:r>
      <w:proofErr w:type="spellEnd"/>
      <w:proofErr w:type="gramEnd"/>
      <w:r w:rsidR="0057398E" w:rsidRPr="0057398E">
        <w:rPr>
          <w:rFonts w:eastAsiaTheme="minorEastAsia"/>
          <w:b/>
          <w:bCs/>
          <w:i/>
          <w:iCs/>
          <w:sz w:val="26"/>
          <w:szCs w:val="26"/>
        </w:rPr>
        <w:t xml:space="preserve"> </w:t>
      </w:r>
      <w:ins w:id="266" w:author="Mykola Horbenko" w:date="2025-07-16T20:46:00Z" w16du:dateUtc="2025-07-16T18:46:00Z">
        <w:r w:rsidR="0057398E" w:rsidRPr="0057398E">
          <w:rPr>
            <w:rFonts w:eastAsiaTheme="minorEastAsia"/>
            <w:b/>
            <w:bCs/>
            <w:i/>
            <w:iCs/>
            <w:sz w:val="26"/>
            <w:szCs w:val="26"/>
            <w:rPrChange w:id="267" w:author="Mykola Horbenko" w:date="2025-07-16T20:49:00Z" w16du:dateUtc="2025-07-16T18:49:00Z">
              <w:rPr>
                <w:rFonts w:ascii="Cambria Math" w:eastAsiaTheme="minorEastAsia" w:hAnsi="Cambria Math"/>
                <w:i/>
                <w:sz w:val="26"/>
                <w:szCs w:val="26"/>
              </w:rPr>
            </w:rPrChange>
          </w:rPr>
          <w:t>=</w:t>
        </w:r>
      </w:ins>
      <w:r w:rsidR="0057398E" w:rsidRPr="0057398E">
        <w:rPr>
          <w:rFonts w:eastAsiaTheme="minorEastAsia"/>
          <w:b/>
          <w:bCs/>
          <w:i/>
          <w:iCs/>
          <w:sz w:val="26"/>
          <w:szCs w:val="26"/>
        </w:rPr>
        <w:t xml:space="preserve"> </w:t>
      </w:r>
      <w:ins w:id="268" w:author="Mykola Horbenko" w:date="2025-07-16T20:47:00Z" w16du:dateUtc="2025-07-16T18:47:00Z">
        <w:r w:rsidR="0057398E" w:rsidRPr="0057398E">
          <w:rPr>
            <w:rFonts w:eastAsiaTheme="minorEastAsia"/>
            <w:b/>
            <w:bCs/>
            <w:i/>
            <w:sz w:val="26"/>
            <w:szCs w:val="26"/>
          </w:rPr>
          <w:t>"' OR 1=1 --"</w:t>
        </w:r>
      </w:ins>
      <w:r w:rsidR="0057398E">
        <w:rPr>
          <w:rFonts w:eastAsiaTheme="minorEastAsia"/>
          <w:b/>
          <w:bCs/>
          <w:i/>
          <w:sz w:val="26"/>
          <w:szCs w:val="26"/>
        </w:rPr>
        <w:br/>
      </w:r>
      <w:r w:rsidR="0057398E">
        <w:rPr>
          <w:rFonts w:eastAsiaTheme="minorEastAsia"/>
          <w:iCs/>
          <w:sz w:val="26"/>
          <w:szCs w:val="26"/>
        </w:rPr>
        <w:lastRenderedPageBreak/>
        <w:t xml:space="preserve">And it will result in an empty list, since users are certainly not allowed to have usernames like </w:t>
      </w:r>
      <w:ins w:id="269" w:author="Mykola Horbenko" w:date="2025-07-16T20:47:00Z" w16du:dateUtc="2025-07-16T18:47:00Z">
        <w:r w:rsidR="0057398E" w:rsidRPr="0057398E">
          <w:rPr>
            <w:rFonts w:eastAsiaTheme="minorEastAsia"/>
            <w:i/>
            <w:sz w:val="26"/>
            <w:szCs w:val="26"/>
          </w:rPr>
          <w:t>' OR 1=1 --</w:t>
        </w:r>
      </w:ins>
      <w:r w:rsidR="0057398E">
        <w:rPr>
          <w:rFonts w:eastAsiaTheme="minorEastAsia"/>
          <w:i/>
          <w:sz w:val="26"/>
          <w:szCs w:val="26"/>
        </w:rPr>
        <w:t>.</w:t>
      </w:r>
    </w:p>
    <w:p w14:paraId="6C7FE326" w14:textId="43D7A08A" w:rsidR="009E7576" w:rsidRDefault="001605B0" w:rsidP="00DA1E23">
      <w:pPr>
        <w:rPr>
          <w:sz w:val="26"/>
          <w:szCs w:val="26"/>
        </w:rPr>
      </w:pPr>
      <w:ins w:id="270" w:author="Mykola Horbenko" w:date="2025-07-15T11:14:00Z" w16du:dateUtc="2025-07-15T09:14:00Z">
        <w:r>
          <w:rPr>
            <w:sz w:val="26"/>
            <w:szCs w:val="26"/>
          </w:rPr>
          <w:t xml:space="preserve">To </w:t>
        </w:r>
      </w:ins>
      <w:ins w:id="271" w:author="Mykola Horbenko" w:date="2025-07-15T11:15:00Z" w16du:dateUtc="2025-07-15T09:15:00Z">
        <w:r>
          <w:rPr>
            <w:sz w:val="26"/>
            <w:szCs w:val="26"/>
          </w:rPr>
          <w:t>conclude,</w:t>
        </w:r>
      </w:ins>
      <w:ins w:id="272" w:author="Mykola Horbenko" w:date="2025-07-15T11:14:00Z" w16du:dateUtc="2025-07-15T09:14:00Z">
        <w:r>
          <w:rPr>
            <w:sz w:val="26"/>
            <w:szCs w:val="26"/>
          </w:rPr>
          <w:t xml:space="preserve"> about the database. We can </w:t>
        </w:r>
      </w:ins>
      <w:ins w:id="273" w:author="Mykola Horbenko" w:date="2025-07-15T11:16:00Z" w16du:dateUtc="2025-07-15T09:16:00Z">
        <w:r>
          <w:rPr>
            <w:sz w:val="26"/>
            <w:szCs w:val="26"/>
          </w:rPr>
          <w:t>see here</w:t>
        </w:r>
      </w:ins>
      <w:ins w:id="274" w:author="Mykola Horbenko" w:date="2025-07-15T11:14:00Z" w16du:dateUtc="2025-07-15T09:14:00Z">
        <w:r>
          <w:rPr>
            <w:sz w:val="26"/>
            <w:szCs w:val="26"/>
          </w:rPr>
          <w:t xml:space="preserve"> that </w:t>
        </w:r>
      </w:ins>
      <w:ins w:id="275" w:author="Mykola Horbenko" w:date="2025-07-15T11:15:00Z" w16du:dateUtc="2025-07-15T09:15:00Z">
        <w:r>
          <w:rPr>
            <w:sz w:val="26"/>
            <w:szCs w:val="26"/>
          </w:rPr>
          <w:t xml:space="preserve">our example, PostgreSQL </w:t>
        </w:r>
      </w:ins>
      <w:ins w:id="276" w:author="Mykola Horbenko" w:date="2025-07-15T11:16:00Z" w16du:dateUtc="2025-07-15T09:16:00Z">
        <w:r>
          <w:rPr>
            <w:sz w:val="26"/>
            <w:szCs w:val="26"/>
          </w:rPr>
          <w:t>is a great solution for web applications. It is open</w:t>
        </w:r>
      </w:ins>
      <w:ins w:id="277" w:author="Mykola Horbenko" w:date="2025-07-16T20:11:00Z" w16du:dateUtc="2025-07-16T18:11:00Z">
        <w:r w:rsidR="00003611">
          <w:rPr>
            <w:sz w:val="26"/>
            <w:szCs w:val="26"/>
          </w:rPr>
          <w:t>-</w:t>
        </w:r>
      </w:ins>
      <w:ins w:id="278" w:author="Mykola Horbenko" w:date="2025-07-15T11:17:00Z" w16du:dateUtc="2025-07-15T09:17:00Z">
        <w:r>
          <w:rPr>
            <w:sz w:val="26"/>
            <w:szCs w:val="26"/>
          </w:rPr>
          <w:t>source</w:t>
        </w:r>
      </w:ins>
      <w:ins w:id="279" w:author="Mykola Horbenko" w:date="2025-07-16T20:11:00Z" w16du:dateUtc="2025-07-16T18:11:00Z">
        <w:r w:rsidR="00003611">
          <w:rPr>
            <w:sz w:val="26"/>
            <w:szCs w:val="26"/>
          </w:rPr>
          <w:t>d</w:t>
        </w:r>
      </w:ins>
      <w:ins w:id="280" w:author="Mykola Horbenko" w:date="2025-07-15T11:17:00Z" w16du:dateUtc="2025-07-15T09:17:00Z">
        <w:r>
          <w:rPr>
            <w:sz w:val="26"/>
            <w:szCs w:val="26"/>
          </w:rPr>
          <w:t>, and thus completely free</w:t>
        </w:r>
      </w:ins>
      <w:ins w:id="281" w:author="Mykola Horbenko" w:date="2025-07-16T20:12:00Z" w16du:dateUtc="2025-07-16T18:12:00Z">
        <w:r w:rsidR="00003611">
          <w:rPr>
            <w:sz w:val="26"/>
            <w:szCs w:val="26"/>
          </w:rPr>
          <w:t xml:space="preserve">. </w:t>
        </w:r>
      </w:ins>
      <w:ins w:id="282" w:author="Mykola Horbenko" w:date="2025-07-16T20:15:00Z" w16du:dateUtc="2025-07-16T18:15:00Z">
        <w:r w:rsidR="00003611">
          <w:rPr>
            <w:sz w:val="26"/>
            <w:szCs w:val="26"/>
          </w:rPr>
          <w:t>However, it still</w:t>
        </w:r>
      </w:ins>
      <w:ins w:id="283" w:author="Mykola Horbenko" w:date="2025-07-16T20:16:00Z" w16du:dateUtc="2025-07-16T18:16:00Z">
        <w:r w:rsidR="00003611">
          <w:rPr>
            <w:sz w:val="26"/>
            <w:szCs w:val="26"/>
          </w:rPr>
          <w:t xml:space="preserve"> provides an enterprise level of functionality. </w:t>
        </w:r>
      </w:ins>
      <w:ins w:id="284" w:author="Mykola Horbenko" w:date="2025-07-16T20:20:00Z" w16du:dateUtc="2025-07-16T18:20:00Z">
        <w:r w:rsidR="00D74AEE">
          <w:rPr>
            <w:sz w:val="26"/>
            <w:szCs w:val="26"/>
          </w:rPr>
          <w:t xml:space="preserve">It is very flexible and allows storing information in a </w:t>
        </w:r>
      </w:ins>
      <w:ins w:id="285" w:author="Mykola Horbenko" w:date="2025-07-16T20:21:00Z" w16du:dateUtc="2025-07-16T18:21:00Z">
        <w:r w:rsidR="00D74AEE">
          <w:rPr>
            <w:sz w:val="26"/>
            <w:szCs w:val="26"/>
          </w:rPr>
          <w:t>vast number of data structures</w:t>
        </w:r>
      </w:ins>
      <w:ins w:id="286" w:author="Mykola Horbenko" w:date="2025-07-16T20:20:00Z" w16du:dateUtc="2025-07-16T18:20:00Z">
        <w:r w:rsidR="00D74AEE">
          <w:rPr>
            <w:sz w:val="26"/>
            <w:szCs w:val="26"/>
          </w:rPr>
          <w:t>,</w:t>
        </w:r>
      </w:ins>
      <w:ins w:id="287" w:author="Mykola Horbenko" w:date="2025-07-16T20:21:00Z" w16du:dateUtc="2025-07-16T18:21:00Z">
        <w:r w:rsidR="00D74AEE">
          <w:rPr>
            <w:sz w:val="26"/>
            <w:szCs w:val="26"/>
          </w:rPr>
          <w:t xml:space="preserve"> making it a multi-model database. </w:t>
        </w:r>
      </w:ins>
      <w:ins w:id="288" w:author="Mykola Horbenko" w:date="2025-07-16T20:16:00Z" w16du:dateUtc="2025-07-16T18:16:00Z">
        <w:r w:rsidR="00784770">
          <w:rPr>
            <w:sz w:val="26"/>
            <w:szCs w:val="26"/>
          </w:rPr>
          <w:t xml:space="preserve">The implementation of MVCC provides a great throughput during </w:t>
        </w:r>
      </w:ins>
      <w:ins w:id="289" w:author="Mykola Horbenko" w:date="2025-07-16T20:17:00Z" w16du:dateUtc="2025-07-16T18:17:00Z">
        <w:r w:rsidR="00784770">
          <w:rPr>
            <w:sz w:val="26"/>
            <w:szCs w:val="26"/>
          </w:rPr>
          <w:t>extensive number of CRUD operations. While B-tree indexing lets accessing the data fast even in large datasets. Security</w:t>
        </w:r>
      </w:ins>
      <w:ins w:id="290" w:author="Mykola Horbenko" w:date="2025-07-16T20:18:00Z" w16du:dateUtc="2025-07-16T18:18:00Z">
        <w:r w:rsidR="00784770">
          <w:rPr>
            <w:sz w:val="26"/>
            <w:szCs w:val="26"/>
          </w:rPr>
          <w:t xml:space="preserve"> is deeply </w:t>
        </w:r>
      </w:ins>
      <w:ins w:id="291" w:author="Mykola Horbenko" w:date="2025-07-16T20:21:00Z" w16du:dateUtc="2025-07-16T18:21:00Z">
        <w:r w:rsidR="00D74AEE">
          <w:rPr>
            <w:sz w:val="26"/>
            <w:szCs w:val="26"/>
          </w:rPr>
          <w:t>embedded,</w:t>
        </w:r>
      </w:ins>
      <w:ins w:id="292" w:author="Mykola Horbenko" w:date="2025-07-16T20:18:00Z" w16du:dateUtc="2025-07-16T18:18:00Z">
        <w:r w:rsidR="00784770">
          <w:rPr>
            <w:sz w:val="26"/>
            <w:szCs w:val="26"/>
          </w:rPr>
          <w:t xml:space="preserve"> and modern authentication procedures are implemented, such as SCRAM. It ensures that the</w:t>
        </w:r>
      </w:ins>
      <w:ins w:id="293" w:author="Mykola Horbenko" w:date="2025-07-16T20:20:00Z" w16du:dateUtc="2025-07-16T18:20:00Z">
        <w:r w:rsidR="00D74AEE">
          <w:rPr>
            <w:sz w:val="26"/>
            <w:szCs w:val="26"/>
          </w:rPr>
          <w:t xml:space="preserve"> </w:t>
        </w:r>
      </w:ins>
      <w:ins w:id="294" w:author="Mykola Horbenko" w:date="2025-07-16T20:21:00Z" w16du:dateUtc="2025-07-16T18:21:00Z">
        <w:r w:rsidR="00D74AEE">
          <w:rPr>
            <w:sz w:val="26"/>
            <w:szCs w:val="26"/>
          </w:rPr>
          <w:t>personal user</w:t>
        </w:r>
      </w:ins>
      <w:ins w:id="295" w:author="Mykola Horbenko" w:date="2025-07-16T20:18:00Z" w16du:dateUtc="2025-07-16T18:18:00Z">
        <w:r w:rsidR="00784770">
          <w:rPr>
            <w:sz w:val="26"/>
            <w:szCs w:val="26"/>
          </w:rPr>
          <w:t xml:space="preserve"> data </w:t>
        </w:r>
      </w:ins>
      <w:ins w:id="296" w:author="Mykola Horbenko" w:date="2025-07-16T20:20:00Z" w16du:dateUtc="2025-07-16T18:20:00Z">
        <w:r w:rsidR="00D74AEE">
          <w:rPr>
            <w:sz w:val="26"/>
            <w:szCs w:val="26"/>
          </w:rPr>
          <w:t xml:space="preserve">and credentials </w:t>
        </w:r>
      </w:ins>
      <w:ins w:id="297" w:author="Mykola Horbenko" w:date="2025-07-16T20:21:00Z" w16du:dateUtc="2025-07-16T18:21:00Z">
        <w:r w:rsidR="00D74AEE">
          <w:rPr>
            <w:sz w:val="26"/>
            <w:szCs w:val="26"/>
          </w:rPr>
          <w:t>are safe</w:t>
        </w:r>
      </w:ins>
      <w:ins w:id="298" w:author="Mykola Horbenko" w:date="2025-07-16T20:18:00Z" w16du:dateUtc="2025-07-16T18:18:00Z">
        <w:r w:rsidR="00784770">
          <w:rPr>
            <w:sz w:val="26"/>
            <w:szCs w:val="26"/>
          </w:rPr>
          <w:t xml:space="preserve">. </w:t>
        </w:r>
      </w:ins>
      <w:ins w:id="299" w:author="Mykola Horbenko" w:date="2025-07-16T20:19:00Z" w16du:dateUtc="2025-07-16T18:19:00Z">
        <w:r w:rsidR="00784770">
          <w:rPr>
            <w:sz w:val="26"/>
            <w:szCs w:val="26"/>
          </w:rPr>
          <w:t xml:space="preserve">On the other hand, prepared statements provide protection against SQL </w:t>
        </w:r>
      </w:ins>
      <w:ins w:id="300" w:author="Mykola Horbenko" w:date="2025-07-16T20:20:00Z" w16du:dateUtc="2025-07-16T18:20:00Z">
        <w:r w:rsidR="00D74AEE">
          <w:rPr>
            <w:sz w:val="26"/>
            <w:szCs w:val="26"/>
          </w:rPr>
          <w:t>injections</w:t>
        </w:r>
      </w:ins>
      <w:ins w:id="301" w:author="Mykola Horbenko" w:date="2025-07-16T20:19:00Z" w16du:dateUtc="2025-07-16T18:19:00Z">
        <w:r w:rsidR="00D74AEE">
          <w:rPr>
            <w:sz w:val="26"/>
            <w:szCs w:val="26"/>
          </w:rPr>
          <w:t xml:space="preserve">. </w:t>
        </w:r>
      </w:ins>
      <w:ins w:id="302" w:author="Mykola Horbenko" w:date="2025-07-16T20:20:00Z" w16du:dateUtc="2025-07-16T18:20:00Z">
        <w:r w:rsidR="00D74AEE">
          <w:rPr>
            <w:sz w:val="26"/>
            <w:szCs w:val="26"/>
          </w:rPr>
          <w:t>These</w:t>
        </w:r>
      </w:ins>
      <w:ins w:id="303" w:author="Mykola Horbenko" w:date="2025-07-15T11:27:00Z" w16du:dateUtc="2025-07-15T09:27:00Z">
        <w:r w:rsidR="006D4D9F">
          <w:rPr>
            <w:sz w:val="26"/>
            <w:szCs w:val="26"/>
          </w:rPr>
          <w:t xml:space="preserve"> points are making this DBMS a f</w:t>
        </w:r>
      </w:ins>
      <w:ins w:id="304" w:author="Mykola Horbenko" w:date="2025-07-15T11:28:00Z" w16du:dateUtc="2025-07-15T09:28:00Z">
        <w:r w:rsidR="006D4D9F">
          <w:rPr>
            <w:sz w:val="26"/>
            <w:szCs w:val="26"/>
          </w:rPr>
          <w:t xml:space="preserve">itting choice for a big and secure </w:t>
        </w:r>
      </w:ins>
      <w:ins w:id="305" w:author="Mykola Horbenko" w:date="2025-07-16T20:19:00Z" w16du:dateUtc="2025-07-16T18:19:00Z">
        <w:r w:rsidR="00D74AEE">
          <w:rPr>
            <w:sz w:val="26"/>
            <w:szCs w:val="26"/>
          </w:rPr>
          <w:t xml:space="preserve">social media web </w:t>
        </w:r>
      </w:ins>
      <w:ins w:id="306" w:author="Mykola Horbenko" w:date="2025-07-15T11:28:00Z" w16du:dateUtc="2025-07-15T09:28:00Z">
        <w:r w:rsidR="006D4D9F">
          <w:rPr>
            <w:sz w:val="26"/>
            <w:szCs w:val="26"/>
          </w:rPr>
          <w:t>application.</w:t>
        </w:r>
      </w:ins>
    </w:p>
    <w:p w14:paraId="5B07F229" w14:textId="77777777" w:rsidR="000C1B83" w:rsidRDefault="000C1B83" w:rsidP="00DA1E23">
      <w:pPr>
        <w:rPr>
          <w:sz w:val="26"/>
          <w:szCs w:val="26"/>
        </w:rPr>
      </w:pPr>
    </w:p>
    <w:p w14:paraId="29BE0E0C" w14:textId="538D8430" w:rsidR="000C1B83" w:rsidRDefault="000C1B83" w:rsidP="000C1B83">
      <w:pPr>
        <w:pStyle w:val="Heading1"/>
      </w:pPr>
      <w:r>
        <w:t>BACKEND</w:t>
      </w:r>
    </w:p>
    <w:p w14:paraId="4BF9D3C7" w14:textId="5375779E" w:rsidR="000C1B83" w:rsidRDefault="000C1B83" w:rsidP="000C1B83">
      <w:pPr>
        <w:pStyle w:val="Heading2"/>
      </w:pPr>
      <w:r>
        <w:t>Language and Framework</w:t>
      </w:r>
    </w:p>
    <w:p w14:paraId="4E854202" w14:textId="77777777" w:rsidR="000C1B83" w:rsidRDefault="000C1B83" w:rsidP="000C1B83">
      <w:r>
        <w:t xml:space="preserve">In the context of a web application, the backend is the part responsible for handling user requests. It mainly manipulates user data, decides which user to sign in and register, and what data will be saved to the database. Java was performing quite well for this task. It can be called battle-tested in this case. The robust functionality it provides covers </w:t>
      </w:r>
      <w:proofErr w:type="gramStart"/>
      <w:r>
        <w:t>all of</w:t>
      </w:r>
      <w:proofErr w:type="gramEnd"/>
      <w:r>
        <w:t xml:space="preserve"> the needs a developer might have. </w:t>
      </w:r>
    </w:p>
    <w:p w14:paraId="1CD3B271" w14:textId="77777777" w:rsidR="003C3EF6" w:rsidRPr="003C3EF6" w:rsidRDefault="000C1B83" w:rsidP="003C3EF6">
      <w:r>
        <w:t>For this study, it was chosen due to several reasons.</w:t>
      </w:r>
      <w:r w:rsidR="000C14E7">
        <w:rPr>
          <w:lang w:val="uk-UA"/>
        </w:rPr>
        <w:br/>
      </w:r>
      <w:proofErr w:type="gramStart"/>
      <w:r w:rsidR="000C14E7">
        <w:t>First of all</w:t>
      </w:r>
      <w:proofErr w:type="gramEnd"/>
      <w:r w:rsidR="000C14E7">
        <w:t xml:space="preserve">, Java has a long history of being used for development of full-scale enterprise applications. It has a vast ecosystem of frameworks and libraries. There are a lot of experienced developers who know Java as well as many resources for studying. </w:t>
      </w:r>
      <w:r w:rsidR="00D56CCB">
        <w:t>That gives Java points while comparing to relatively new languages, such as Golang.</w:t>
      </w:r>
      <w:r w:rsidR="00D56CCB">
        <w:br/>
      </w:r>
      <w:r w:rsidR="003C3EF6" w:rsidRPr="003C3EF6">
        <w:t xml:space="preserve">Java is statically typed and compiled, and it plays a very significant part in backend system stability and reliability. Static typing forces type correctness at compile-time, reducing the likelihood of runtime errors and making codebases easier to comprehend and refactor after a period of time. As opposed to dynamically typed programming languages such as Python or JavaScript, whose type-related flaws can only be revealed at runtime, Java provides early feedback upon development so that programmers have a chance to catch issues beforehand. Also, being a compiled language running on the Java Virtual Machine (JVM), Java is faster and more memory-efficient at execution time than interpreted languages. It is less abstract than </w:t>
      </w:r>
      <w:r w:rsidR="003C3EF6" w:rsidRPr="003C3EF6">
        <w:lastRenderedPageBreak/>
        <w:t>Python or JavaScript, offering more direct control over the performance and behavior of the system. That makes Java a particularly good fit for developing high-throughput, long-lived backend services where consistency, scalability, and long-term maintainability matter most.</w:t>
      </w:r>
    </w:p>
    <w:p w14:paraId="6F2970EC" w14:textId="00714A22" w:rsidR="000C1B83" w:rsidRPr="000C1B83" w:rsidRDefault="000C1B83" w:rsidP="000C1B83"/>
    <w:p w14:paraId="4C06154B" w14:textId="77777777" w:rsidR="00CB2B70" w:rsidRPr="00050636" w:rsidRDefault="00CB2B70" w:rsidP="00FC01E7"/>
    <w:p w14:paraId="1F652255" w14:textId="77777777" w:rsidR="00450DC8" w:rsidRPr="00050636" w:rsidRDefault="00450DC8" w:rsidP="00FC01E7"/>
    <w:p w14:paraId="6BE0CF8B" w14:textId="77777777" w:rsidR="00450DC8" w:rsidRPr="00050636" w:rsidRDefault="00450DC8" w:rsidP="00FC01E7"/>
    <w:p w14:paraId="160634D2" w14:textId="77777777" w:rsidR="00450DC8" w:rsidRPr="00050636" w:rsidRDefault="00450DC8" w:rsidP="00FC01E7"/>
    <w:p w14:paraId="32CF4FE7" w14:textId="77777777" w:rsidR="00450DC8" w:rsidRPr="00050636" w:rsidRDefault="00450DC8" w:rsidP="00FC01E7"/>
    <w:p w14:paraId="6A0A8792" w14:textId="77777777" w:rsidR="00450DC8" w:rsidRPr="00050636" w:rsidRDefault="00450DC8" w:rsidP="00FC01E7"/>
    <w:p w14:paraId="60512F28" w14:textId="77777777" w:rsidR="00450DC8" w:rsidRPr="00050636" w:rsidRDefault="00450DC8" w:rsidP="00FC01E7"/>
    <w:p w14:paraId="612622A2" w14:textId="77777777" w:rsidR="00450DC8" w:rsidRPr="00050636" w:rsidRDefault="00450DC8" w:rsidP="00FC01E7"/>
    <w:p w14:paraId="4A261F2A" w14:textId="77777777" w:rsidR="00450DC8" w:rsidRPr="00050636" w:rsidRDefault="00450DC8" w:rsidP="00FC01E7"/>
    <w:p w14:paraId="48CF9C2C" w14:textId="77777777" w:rsidR="00450DC8" w:rsidRPr="00050636" w:rsidRDefault="00450DC8" w:rsidP="00FC01E7"/>
    <w:p w14:paraId="2A9D08E7" w14:textId="6413366F" w:rsidR="00450DC8" w:rsidRPr="00450DC8" w:rsidRDefault="00450DC8" w:rsidP="00FC01E7">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r w:rsidRPr="00050636">
        <w:tab/>
      </w:r>
    </w:p>
    <w:sectPr w:rsidR="00450DC8" w:rsidRPr="00450DC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6459D"/>
    <w:multiLevelType w:val="hybridMultilevel"/>
    <w:tmpl w:val="C98A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7313F"/>
    <w:multiLevelType w:val="hybridMultilevel"/>
    <w:tmpl w:val="847643AE"/>
    <w:lvl w:ilvl="0" w:tplc="0BE4A54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4385475">
    <w:abstractNumId w:val="0"/>
  </w:num>
  <w:num w:numId="2" w16cid:durableId="51075452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ykola Horbenko">
    <w15:presenceInfo w15:providerId="Windows Live" w15:userId="07dd952cd92af6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C2"/>
    <w:rsid w:val="00003611"/>
    <w:rsid w:val="00012040"/>
    <w:rsid w:val="00017A74"/>
    <w:rsid w:val="0002031D"/>
    <w:rsid w:val="0003260F"/>
    <w:rsid w:val="0003380E"/>
    <w:rsid w:val="00035603"/>
    <w:rsid w:val="00050617"/>
    <w:rsid w:val="00050636"/>
    <w:rsid w:val="000633F9"/>
    <w:rsid w:val="00064437"/>
    <w:rsid w:val="0007494A"/>
    <w:rsid w:val="000761D9"/>
    <w:rsid w:val="0008169C"/>
    <w:rsid w:val="000A030F"/>
    <w:rsid w:val="000B3FB5"/>
    <w:rsid w:val="000B4040"/>
    <w:rsid w:val="000B50C2"/>
    <w:rsid w:val="000C14E7"/>
    <w:rsid w:val="000C1B83"/>
    <w:rsid w:val="000C5C7A"/>
    <w:rsid w:val="000C6F32"/>
    <w:rsid w:val="000D7EBD"/>
    <w:rsid w:val="000F0F30"/>
    <w:rsid w:val="00107CC8"/>
    <w:rsid w:val="00144200"/>
    <w:rsid w:val="001605B0"/>
    <w:rsid w:val="00171E8A"/>
    <w:rsid w:val="00172F90"/>
    <w:rsid w:val="00174234"/>
    <w:rsid w:val="0017693E"/>
    <w:rsid w:val="00181D6F"/>
    <w:rsid w:val="001A2FF6"/>
    <w:rsid w:val="001A6FBA"/>
    <w:rsid w:val="001B2C9A"/>
    <w:rsid w:val="001B3DA5"/>
    <w:rsid w:val="001C0529"/>
    <w:rsid w:val="001D0C4B"/>
    <w:rsid w:val="001D5A96"/>
    <w:rsid w:val="001E5294"/>
    <w:rsid w:val="001E6D0A"/>
    <w:rsid w:val="0021616B"/>
    <w:rsid w:val="0022125F"/>
    <w:rsid w:val="00222417"/>
    <w:rsid w:val="00232379"/>
    <w:rsid w:val="00246FEA"/>
    <w:rsid w:val="0025722A"/>
    <w:rsid w:val="00265E13"/>
    <w:rsid w:val="00266509"/>
    <w:rsid w:val="00274071"/>
    <w:rsid w:val="00287F34"/>
    <w:rsid w:val="002917AD"/>
    <w:rsid w:val="002A7EE9"/>
    <w:rsid w:val="002B2D04"/>
    <w:rsid w:val="002C23B3"/>
    <w:rsid w:val="002D3E04"/>
    <w:rsid w:val="002E0499"/>
    <w:rsid w:val="002F15AA"/>
    <w:rsid w:val="002F2874"/>
    <w:rsid w:val="002F2DB2"/>
    <w:rsid w:val="002F396A"/>
    <w:rsid w:val="002F4CE1"/>
    <w:rsid w:val="002F4DE2"/>
    <w:rsid w:val="0030085F"/>
    <w:rsid w:val="00302E38"/>
    <w:rsid w:val="00314DDB"/>
    <w:rsid w:val="0031670C"/>
    <w:rsid w:val="003241EB"/>
    <w:rsid w:val="003351C0"/>
    <w:rsid w:val="00336735"/>
    <w:rsid w:val="00342A38"/>
    <w:rsid w:val="00352056"/>
    <w:rsid w:val="00364736"/>
    <w:rsid w:val="003950E4"/>
    <w:rsid w:val="003B4702"/>
    <w:rsid w:val="003C13E0"/>
    <w:rsid w:val="003C3EF6"/>
    <w:rsid w:val="003C648A"/>
    <w:rsid w:val="003D3344"/>
    <w:rsid w:val="003F2074"/>
    <w:rsid w:val="003F2744"/>
    <w:rsid w:val="003F38C4"/>
    <w:rsid w:val="00405A21"/>
    <w:rsid w:val="00407A99"/>
    <w:rsid w:val="00407F9F"/>
    <w:rsid w:val="0041079C"/>
    <w:rsid w:val="00410E95"/>
    <w:rsid w:val="004158FF"/>
    <w:rsid w:val="00422B5A"/>
    <w:rsid w:val="00424512"/>
    <w:rsid w:val="00424869"/>
    <w:rsid w:val="0043676E"/>
    <w:rsid w:val="00447384"/>
    <w:rsid w:val="00450DC8"/>
    <w:rsid w:val="00453E5A"/>
    <w:rsid w:val="004576E7"/>
    <w:rsid w:val="0047216D"/>
    <w:rsid w:val="0047331B"/>
    <w:rsid w:val="00473E64"/>
    <w:rsid w:val="004864C7"/>
    <w:rsid w:val="00486AF7"/>
    <w:rsid w:val="004A649F"/>
    <w:rsid w:val="004B24B7"/>
    <w:rsid w:val="004B50E1"/>
    <w:rsid w:val="004B6D5B"/>
    <w:rsid w:val="004B6E1E"/>
    <w:rsid w:val="004C2489"/>
    <w:rsid w:val="004C4113"/>
    <w:rsid w:val="004C52E4"/>
    <w:rsid w:val="004D4713"/>
    <w:rsid w:val="004D6622"/>
    <w:rsid w:val="004F5347"/>
    <w:rsid w:val="004F53B9"/>
    <w:rsid w:val="004F7D2E"/>
    <w:rsid w:val="00507DBB"/>
    <w:rsid w:val="00510A24"/>
    <w:rsid w:val="005161E9"/>
    <w:rsid w:val="0056492C"/>
    <w:rsid w:val="00566736"/>
    <w:rsid w:val="0057398E"/>
    <w:rsid w:val="00573C1C"/>
    <w:rsid w:val="00576FB7"/>
    <w:rsid w:val="00587E12"/>
    <w:rsid w:val="00591B5F"/>
    <w:rsid w:val="00596AA3"/>
    <w:rsid w:val="005C1BF2"/>
    <w:rsid w:val="005E45FE"/>
    <w:rsid w:val="005E7C14"/>
    <w:rsid w:val="00600F6B"/>
    <w:rsid w:val="00615BB6"/>
    <w:rsid w:val="00615BF8"/>
    <w:rsid w:val="006271CA"/>
    <w:rsid w:val="006549F4"/>
    <w:rsid w:val="0065785A"/>
    <w:rsid w:val="00661228"/>
    <w:rsid w:val="00671C4F"/>
    <w:rsid w:val="00673901"/>
    <w:rsid w:val="006861F3"/>
    <w:rsid w:val="00692249"/>
    <w:rsid w:val="00692EFF"/>
    <w:rsid w:val="006B02E7"/>
    <w:rsid w:val="006C577B"/>
    <w:rsid w:val="006C58A8"/>
    <w:rsid w:val="006D4D9F"/>
    <w:rsid w:val="006E38A9"/>
    <w:rsid w:val="006E69AE"/>
    <w:rsid w:val="00703B35"/>
    <w:rsid w:val="0072731B"/>
    <w:rsid w:val="007279C4"/>
    <w:rsid w:val="00730A23"/>
    <w:rsid w:val="00732FB0"/>
    <w:rsid w:val="007339DA"/>
    <w:rsid w:val="007411A0"/>
    <w:rsid w:val="00746A8B"/>
    <w:rsid w:val="00750DA8"/>
    <w:rsid w:val="00752C8F"/>
    <w:rsid w:val="00755360"/>
    <w:rsid w:val="00774FD5"/>
    <w:rsid w:val="007822ED"/>
    <w:rsid w:val="00784770"/>
    <w:rsid w:val="0079175E"/>
    <w:rsid w:val="0079188A"/>
    <w:rsid w:val="0079199F"/>
    <w:rsid w:val="007A3E34"/>
    <w:rsid w:val="007B325D"/>
    <w:rsid w:val="007C6B03"/>
    <w:rsid w:val="007C7355"/>
    <w:rsid w:val="007D1E73"/>
    <w:rsid w:val="007D261A"/>
    <w:rsid w:val="007D3878"/>
    <w:rsid w:val="007D4C54"/>
    <w:rsid w:val="007E175C"/>
    <w:rsid w:val="007F1182"/>
    <w:rsid w:val="007F7553"/>
    <w:rsid w:val="00801B38"/>
    <w:rsid w:val="0081076A"/>
    <w:rsid w:val="00813091"/>
    <w:rsid w:val="008221F9"/>
    <w:rsid w:val="00825B18"/>
    <w:rsid w:val="00825DA1"/>
    <w:rsid w:val="00830048"/>
    <w:rsid w:val="00835DD4"/>
    <w:rsid w:val="008429FD"/>
    <w:rsid w:val="00843033"/>
    <w:rsid w:val="00856E98"/>
    <w:rsid w:val="0086304C"/>
    <w:rsid w:val="00864B42"/>
    <w:rsid w:val="00866E84"/>
    <w:rsid w:val="00867A10"/>
    <w:rsid w:val="00871D5C"/>
    <w:rsid w:val="008745C1"/>
    <w:rsid w:val="00877211"/>
    <w:rsid w:val="008919E8"/>
    <w:rsid w:val="008A3A2B"/>
    <w:rsid w:val="008D4125"/>
    <w:rsid w:val="008F50F0"/>
    <w:rsid w:val="00901DD4"/>
    <w:rsid w:val="0090325B"/>
    <w:rsid w:val="009202E9"/>
    <w:rsid w:val="00927E47"/>
    <w:rsid w:val="00927EE6"/>
    <w:rsid w:val="00927F45"/>
    <w:rsid w:val="009369DA"/>
    <w:rsid w:val="00941960"/>
    <w:rsid w:val="00947111"/>
    <w:rsid w:val="009617EC"/>
    <w:rsid w:val="00966E93"/>
    <w:rsid w:val="00970BC7"/>
    <w:rsid w:val="0097151D"/>
    <w:rsid w:val="00996FC0"/>
    <w:rsid w:val="009C73A2"/>
    <w:rsid w:val="009D7BDD"/>
    <w:rsid w:val="009E7219"/>
    <w:rsid w:val="009E7576"/>
    <w:rsid w:val="00A00B44"/>
    <w:rsid w:val="00A14348"/>
    <w:rsid w:val="00A1481A"/>
    <w:rsid w:val="00A17EF3"/>
    <w:rsid w:val="00A31C8D"/>
    <w:rsid w:val="00A45433"/>
    <w:rsid w:val="00A54510"/>
    <w:rsid w:val="00A64225"/>
    <w:rsid w:val="00A648D4"/>
    <w:rsid w:val="00A70769"/>
    <w:rsid w:val="00A8714A"/>
    <w:rsid w:val="00A903C1"/>
    <w:rsid w:val="00A91223"/>
    <w:rsid w:val="00A91F2D"/>
    <w:rsid w:val="00A93652"/>
    <w:rsid w:val="00AA5D7D"/>
    <w:rsid w:val="00AB1C5B"/>
    <w:rsid w:val="00AB26BB"/>
    <w:rsid w:val="00AC71A6"/>
    <w:rsid w:val="00AD522A"/>
    <w:rsid w:val="00AD66AE"/>
    <w:rsid w:val="00AE1A19"/>
    <w:rsid w:val="00AE21DA"/>
    <w:rsid w:val="00AF0E2F"/>
    <w:rsid w:val="00AF2178"/>
    <w:rsid w:val="00AF34A5"/>
    <w:rsid w:val="00B208A5"/>
    <w:rsid w:val="00B43309"/>
    <w:rsid w:val="00B43B2E"/>
    <w:rsid w:val="00B67702"/>
    <w:rsid w:val="00B70F10"/>
    <w:rsid w:val="00B71390"/>
    <w:rsid w:val="00B82316"/>
    <w:rsid w:val="00B82C6A"/>
    <w:rsid w:val="00B90C88"/>
    <w:rsid w:val="00BC264B"/>
    <w:rsid w:val="00BC3347"/>
    <w:rsid w:val="00BD1DBA"/>
    <w:rsid w:val="00BD5236"/>
    <w:rsid w:val="00BE6725"/>
    <w:rsid w:val="00BF544C"/>
    <w:rsid w:val="00C038CF"/>
    <w:rsid w:val="00C05A01"/>
    <w:rsid w:val="00C07528"/>
    <w:rsid w:val="00C12A0F"/>
    <w:rsid w:val="00C37FB4"/>
    <w:rsid w:val="00C42A9F"/>
    <w:rsid w:val="00C42AF3"/>
    <w:rsid w:val="00C64DF6"/>
    <w:rsid w:val="00C66AD3"/>
    <w:rsid w:val="00C7573A"/>
    <w:rsid w:val="00CA0516"/>
    <w:rsid w:val="00CA7502"/>
    <w:rsid w:val="00CB1296"/>
    <w:rsid w:val="00CB2B70"/>
    <w:rsid w:val="00CB43FC"/>
    <w:rsid w:val="00CB7197"/>
    <w:rsid w:val="00CC0A8F"/>
    <w:rsid w:val="00CC15E4"/>
    <w:rsid w:val="00CC6798"/>
    <w:rsid w:val="00CD1188"/>
    <w:rsid w:val="00CD645C"/>
    <w:rsid w:val="00CD6B16"/>
    <w:rsid w:val="00CE38AD"/>
    <w:rsid w:val="00CE530A"/>
    <w:rsid w:val="00CE6BC8"/>
    <w:rsid w:val="00CE7B82"/>
    <w:rsid w:val="00CF2382"/>
    <w:rsid w:val="00D012AE"/>
    <w:rsid w:val="00D01B3F"/>
    <w:rsid w:val="00D03D67"/>
    <w:rsid w:val="00D1400D"/>
    <w:rsid w:val="00D26BD1"/>
    <w:rsid w:val="00D35E60"/>
    <w:rsid w:val="00D44110"/>
    <w:rsid w:val="00D479AD"/>
    <w:rsid w:val="00D568A0"/>
    <w:rsid w:val="00D56CCB"/>
    <w:rsid w:val="00D72E56"/>
    <w:rsid w:val="00D74AEE"/>
    <w:rsid w:val="00D8493F"/>
    <w:rsid w:val="00D9628C"/>
    <w:rsid w:val="00D9630C"/>
    <w:rsid w:val="00D96FA8"/>
    <w:rsid w:val="00DA1E23"/>
    <w:rsid w:val="00DA395B"/>
    <w:rsid w:val="00DA4102"/>
    <w:rsid w:val="00DA56C9"/>
    <w:rsid w:val="00DB4B1E"/>
    <w:rsid w:val="00DC57E6"/>
    <w:rsid w:val="00DD1C4B"/>
    <w:rsid w:val="00DD6669"/>
    <w:rsid w:val="00E02762"/>
    <w:rsid w:val="00E1423F"/>
    <w:rsid w:val="00E15468"/>
    <w:rsid w:val="00E16C98"/>
    <w:rsid w:val="00E172AB"/>
    <w:rsid w:val="00E25DDD"/>
    <w:rsid w:val="00E44A86"/>
    <w:rsid w:val="00E528EA"/>
    <w:rsid w:val="00E54D12"/>
    <w:rsid w:val="00E61647"/>
    <w:rsid w:val="00E75861"/>
    <w:rsid w:val="00E76D86"/>
    <w:rsid w:val="00E83F94"/>
    <w:rsid w:val="00ED4F8A"/>
    <w:rsid w:val="00ED7239"/>
    <w:rsid w:val="00EF5FEA"/>
    <w:rsid w:val="00EF6A7E"/>
    <w:rsid w:val="00F03A25"/>
    <w:rsid w:val="00F174C0"/>
    <w:rsid w:val="00F17E23"/>
    <w:rsid w:val="00F21A45"/>
    <w:rsid w:val="00F23776"/>
    <w:rsid w:val="00F26ACD"/>
    <w:rsid w:val="00F3347B"/>
    <w:rsid w:val="00F704B1"/>
    <w:rsid w:val="00F739A8"/>
    <w:rsid w:val="00FA047C"/>
    <w:rsid w:val="00FA3947"/>
    <w:rsid w:val="00FA5B81"/>
    <w:rsid w:val="00FA66FC"/>
    <w:rsid w:val="00FA7343"/>
    <w:rsid w:val="00FB13B4"/>
    <w:rsid w:val="00FB16FE"/>
    <w:rsid w:val="00FB2F8B"/>
    <w:rsid w:val="00FC01E7"/>
    <w:rsid w:val="00FC6772"/>
    <w:rsid w:val="00FD3A03"/>
    <w:rsid w:val="00FE6D62"/>
    <w:rsid w:val="00FF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1F82"/>
  <w15:chartTrackingRefBased/>
  <w15:docId w15:val="{BEFBFF8A-EEAE-4C43-9437-450F9699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5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5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C2"/>
    <w:rPr>
      <w:rFonts w:eastAsiaTheme="majorEastAsia" w:cstheme="majorBidi"/>
      <w:color w:val="272727" w:themeColor="text1" w:themeTint="D8"/>
    </w:rPr>
  </w:style>
  <w:style w:type="paragraph" w:styleId="Title">
    <w:name w:val="Title"/>
    <w:basedOn w:val="Normal"/>
    <w:next w:val="Normal"/>
    <w:link w:val="TitleChar"/>
    <w:uiPriority w:val="10"/>
    <w:qFormat/>
    <w:rsid w:val="000B5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C2"/>
    <w:pPr>
      <w:spacing w:before="160"/>
      <w:jc w:val="center"/>
    </w:pPr>
    <w:rPr>
      <w:i/>
      <w:iCs/>
      <w:color w:val="404040" w:themeColor="text1" w:themeTint="BF"/>
    </w:rPr>
  </w:style>
  <w:style w:type="character" w:customStyle="1" w:styleId="QuoteChar">
    <w:name w:val="Quote Char"/>
    <w:basedOn w:val="DefaultParagraphFont"/>
    <w:link w:val="Quote"/>
    <w:uiPriority w:val="29"/>
    <w:rsid w:val="000B50C2"/>
    <w:rPr>
      <w:i/>
      <w:iCs/>
      <w:color w:val="404040" w:themeColor="text1" w:themeTint="BF"/>
    </w:rPr>
  </w:style>
  <w:style w:type="paragraph" w:styleId="ListParagraph">
    <w:name w:val="List Paragraph"/>
    <w:basedOn w:val="Normal"/>
    <w:uiPriority w:val="34"/>
    <w:qFormat/>
    <w:rsid w:val="000B50C2"/>
    <w:pPr>
      <w:ind w:left="720"/>
      <w:contextualSpacing/>
    </w:pPr>
  </w:style>
  <w:style w:type="character" w:styleId="IntenseEmphasis">
    <w:name w:val="Intense Emphasis"/>
    <w:basedOn w:val="DefaultParagraphFont"/>
    <w:uiPriority w:val="21"/>
    <w:qFormat/>
    <w:rsid w:val="000B50C2"/>
    <w:rPr>
      <w:i/>
      <w:iCs/>
      <w:color w:val="0F4761" w:themeColor="accent1" w:themeShade="BF"/>
    </w:rPr>
  </w:style>
  <w:style w:type="paragraph" w:styleId="IntenseQuote">
    <w:name w:val="Intense Quote"/>
    <w:basedOn w:val="Normal"/>
    <w:next w:val="Normal"/>
    <w:link w:val="IntenseQuoteChar"/>
    <w:uiPriority w:val="30"/>
    <w:qFormat/>
    <w:rsid w:val="000B5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C2"/>
    <w:rPr>
      <w:i/>
      <w:iCs/>
      <w:color w:val="0F4761" w:themeColor="accent1" w:themeShade="BF"/>
    </w:rPr>
  </w:style>
  <w:style w:type="character" w:styleId="IntenseReference">
    <w:name w:val="Intense Reference"/>
    <w:basedOn w:val="DefaultParagraphFont"/>
    <w:uiPriority w:val="32"/>
    <w:qFormat/>
    <w:rsid w:val="000B50C2"/>
    <w:rPr>
      <w:b/>
      <w:bCs/>
      <w:smallCaps/>
      <w:color w:val="0F4761" w:themeColor="accent1" w:themeShade="BF"/>
      <w:spacing w:val="5"/>
    </w:rPr>
  </w:style>
  <w:style w:type="character" w:styleId="Hyperlink">
    <w:name w:val="Hyperlink"/>
    <w:basedOn w:val="DefaultParagraphFont"/>
    <w:uiPriority w:val="99"/>
    <w:unhideWhenUsed/>
    <w:rsid w:val="003950E4"/>
    <w:rPr>
      <w:color w:val="467886" w:themeColor="hyperlink"/>
      <w:u w:val="single"/>
    </w:rPr>
  </w:style>
  <w:style w:type="character" w:styleId="UnresolvedMention">
    <w:name w:val="Unresolved Mention"/>
    <w:basedOn w:val="DefaultParagraphFont"/>
    <w:uiPriority w:val="99"/>
    <w:semiHidden/>
    <w:unhideWhenUsed/>
    <w:rsid w:val="003950E4"/>
    <w:rPr>
      <w:color w:val="605E5C"/>
      <w:shd w:val="clear" w:color="auto" w:fill="E1DFDD"/>
    </w:rPr>
  </w:style>
  <w:style w:type="character" w:styleId="FollowedHyperlink">
    <w:name w:val="FollowedHyperlink"/>
    <w:basedOn w:val="DefaultParagraphFont"/>
    <w:uiPriority w:val="99"/>
    <w:semiHidden/>
    <w:unhideWhenUsed/>
    <w:rsid w:val="00F17E23"/>
    <w:rPr>
      <w:color w:val="96607D" w:themeColor="followedHyperlink"/>
      <w:u w:val="single"/>
    </w:rPr>
  </w:style>
  <w:style w:type="paragraph" w:styleId="HTMLPreformatted">
    <w:name w:val="HTML Preformatted"/>
    <w:basedOn w:val="Normal"/>
    <w:link w:val="HTMLPreformattedChar"/>
    <w:uiPriority w:val="99"/>
    <w:semiHidden/>
    <w:unhideWhenUsed/>
    <w:rsid w:val="003167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670C"/>
    <w:rPr>
      <w:rFonts w:ascii="Consolas" w:hAnsi="Consolas"/>
      <w:sz w:val="20"/>
      <w:szCs w:val="20"/>
    </w:rPr>
  </w:style>
  <w:style w:type="character" w:styleId="PlaceholderText">
    <w:name w:val="Placeholder Text"/>
    <w:basedOn w:val="DefaultParagraphFont"/>
    <w:uiPriority w:val="99"/>
    <w:semiHidden/>
    <w:rsid w:val="00AE1A19"/>
    <w:rPr>
      <w:color w:val="666666"/>
    </w:rPr>
  </w:style>
  <w:style w:type="paragraph" w:styleId="Revision">
    <w:name w:val="Revision"/>
    <w:hidden/>
    <w:uiPriority w:val="99"/>
    <w:semiHidden/>
    <w:rsid w:val="006E69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9468">
      <w:bodyDiv w:val="1"/>
      <w:marLeft w:val="0"/>
      <w:marRight w:val="0"/>
      <w:marTop w:val="0"/>
      <w:marBottom w:val="0"/>
      <w:divBdr>
        <w:top w:val="none" w:sz="0" w:space="0" w:color="auto"/>
        <w:left w:val="none" w:sz="0" w:space="0" w:color="auto"/>
        <w:bottom w:val="none" w:sz="0" w:space="0" w:color="auto"/>
        <w:right w:val="none" w:sz="0" w:space="0" w:color="auto"/>
      </w:divBdr>
    </w:div>
    <w:div w:id="40371337">
      <w:bodyDiv w:val="1"/>
      <w:marLeft w:val="0"/>
      <w:marRight w:val="0"/>
      <w:marTop w:val="0"/>
      <w:marBottom w:val="0"/>
      <w:divBdr>
        <w:top w:val="none" w:sz="0" w:space="0" w:color="auto"/>
        <w:left w:val="none" w:sz="0" w:space="0" w:color="auto"/>
        <w:bottom w:val="none" w:sz="0" w:space="0" w:color="auto"/>
        <w:right w:val="none" w:sz="0" w:space="0" w:color="auto"/>
      </w:divBdr>
    </w:div>
    <w:div w:id="40445719">
      <w:bodyDiv w:val="1"/>
      <w:marLeft w:val="0"/>
      <w:marRight w:val="0"/>
      <w:marTop w:val="0"/>
      <w:marBottom w:val="0"/>
      <w:divBdr>
        <w:top w:val="none" w:sz="0" w:space="0" w:color="auto"/>
        <w:left w:val="none" w:sz="0" w:space="0" w:color="auto"/>
        <w:bottom w:val="none" w:sz="0" w:space="0" w:color="auto"/>
        <w:right w:val="none" w:sz="0" w:space="0" w:color="auto"/>
      </w:divBdr>
    </w:div>
    <w:div w:id="42489026">
      <w:bodyDiv w:val="1"/>
      <w:marLeft w:val="0"/>
      <w:marRight w:val="0"/>
      <w:marTop w:val="0"/>
      <w:marBottom w:val="0"/>
      <w:divBdr>
        <w:top w:val="none" w:sz="0" w:space="0" w:color="auto"/>
        <w:left w:val="none" w:sz="0" w:space="0" w:color="auto"/>
        <w:bottom w:val="none" w:sz="0" w:space="0" w:color="auto"/>
        <w:right w:val="none" w:sz="0" w:space="0" w:color="auto"/>
      </w:divBdr>
    </w:div>
    <w:div w:id="46491201">
      <w:bodyDiv w:val="1"/>
      <w:marLeft w:val="0"/>
      <w:marRight w:val="0"/>
      <w:marTop w:val="0"/>
      <w:marBottom w:val="0"/>
      <w:divBdr>
        <w:top w:val="none" w:sz="0" w:space="0" w:color="auto"/>
        <w:left w:val="none" w:sz="0" w:space="0" w:color="auto"/>
        <w:bottom w:val="none" w:sz="0" w:space="0" w:color="auto"/>
        <w:right w:val="none" w:sz="0" w:space="0" w:color="auto"/>
      </w:divBdr>
    </w:div>
    <w:div w:id="73095367">
      <w:bodyDiv w:val="1"/>
      <w:marLeft w:val="0"/>
      <w:marRight w:val="0"/>
      <w:marTop w:val="0"/>
      <w:marBottom w:val="0"/>
      <w:divBdr>
        <w:top w:val="none" w:sz="0" w:space="0" w:color="auto"/>
        <w:left w:val="none" w:sz="0" w:space="0" w:color="auto"/>
        <w:bottom w:val="none" w:sz="0" w:space="0" w:color="auto"/>
        <w:right w:val="none" w:sz="0" w:space="0" w:color="auto"/>
      </w:divBdr>
    </w:div>
    <w:div w:id="123547007">
      <w:bodyDiv w:val="1"/>
      <w:marLeft w:val="0"/>
      <w:marRight w:val="0"/>
      <w:marTop w:val="0"/>
      <w:marBottom w:val="0"/>
      <w:divBdr>
        <w:top w:val="none" w:sz="0" w:space="0" w:color="auto"/>
        <w:left w:val="none" w:sz="0" w:space="0" w:color="auto"/>
        <w:bottom w:val="none" w:sz="0" w:space="0" w:color="auto"/>
        <w:right w:val="none" w:sz="0" w:space="0" w:color="auto"/>
      </w:divBdr>
    </w:div>
    <w:div w:id="130755860">
      <w:bodyDiv w:val="1"/>
      <w:marLeft w:val="0"/>
      <w:marRight w:val="0"/>
      <w:marTop w:val="0"/>
      <w:marBottom w:val="0"/>
      <w:divBdr>
        <w:top w:val="none" w:sz="0" w:space="0" w:color="auto"/>
        <w:left w:val="none" w:sz="0" w:space="0" w:color="auto"/>
        <w:bottom w:val="none" w:sz="0" w:space="0" w:color="auto"/>
        <w:right w:val="none" w:sz="0" w:space="0" w:color="auto"/>
      </w:divBdr>
    </w:div>
    <w:div w:id="140922584">
      <w:bodyDiv w:val="1"/>
      <w:marLeft w:val="0"/>
      <w:marRight w:val="0"/>
      <w:marTop w:val="0"/>
      <w:marBottom w:val="0"/>
      <w:divBdr>
        <w:top w:val="none" w:sz="0" w:space="0" w:color="auto"/>
        <w:left w:val="none" w:sz="0" w:space="0" w:color="auto"/>
        <w:bottom w:val="none" w:sz="0" w:space="0" w:color="auto"/>
        <w:right w:val="none" w:sz="0" w:space="0" w:color="auto"/>
      </w:divBdr>
    </w:div>
    <w:div w:id="150295508">
      <w:bodyDiv w:val="1"/>
      <w:marLeft w:val="0"/>
      <w:marRight w:val="0"/>
      <w:marTop w:val="0"/>
      <w:marBottom w:val="0"/>
      <w:divBdr>
        <w:top w:val="none" w:sz="0" w:space="0" w:color="auto"/>
        <w:left w:val="none" w:sz="0" w:space="0" w:color="auto"/>
        <w:bottom w:val="none" w:sz="0" w:space="0" w:color="auto"/>
        <w:right w:val="none" w:sz="0" w:space="0" w:color="auto"/>
      </w:divBdr>
    </w:div>
    <w:div w:id="189421602">
      <w:bodyDiv w:val="1"/>
      <w:marLeft w:val="0"/>
      <w:marRight w:val="0"/>
      <w:marTop w:val="0"/>
      <w:marBottom w:val="0"/>
      <w:divBdr>
        <w:top w:val="none" w:sz="0" w:space="0" w:color="auto"/>
        <w:left w:val="none" w:sz="0" w:space="0" w:color="auto"/>
        <w:bottom w:val="none" w:sz="0" w:space="0" w:color="auto"/>
        <w:right w:val="none" w:sz="0" w:space="0" w:color="auto"/>
      </w:divBdr>
    </w:div>
    <w:div w:id="230046907">
      <w:bodyDiv w:val="1"/>
      <w:marLeft w:val="0"/>
      <w:marRight w:val="0"/>
      <w:marTop w:val="0"/>
      <w:marBottom w:val="0"/>
      <w:divBdr>
        <w:top w:val="none" w:sz="0" w:space="0" w:color="auto"/>
        <w:left w:val="none" w:sz="0" w:space="0" w:color="auto"/>
        <w:bottom w:val="none" w:sz="0" w:space="0" w:color="auto"/>
        <w:right w:val="none" w:sz="0" w:space="0" w:color="auto"/>
      </w:divBdr>
    </w:div>
    <w:div w:id="239028566">
      <w:bodyDiv w:val="1"/>
      <w:marLeft w:val="0"/>
      <w:marRight w:val="0"/>
      <w:marTop w:val="0"/>
      <w:marBottom w:val="0"/>
      <w:divBdr>
        <w:top w:val="none" w:sz="0" w:space="0" w:color="auto"/>
        <w:left w:val="none" w:sz="0" w:space="0" w:color="auto"/>
        <w:bottom w:val="none" w:sz="0" w:space="0" w:color="auto"/>
        <w:right w:val="none" w:sz="0" w:space="0" w:color="auto"/>
      </w:divBdr>
    </w:div>
    <w:div w:id="289701512">
      <w:bodyDiv w:val="1"/>
      <w:marLeft w:val="0"/>
      <w:marRight w:val="0"/>
      <w:marTop w:val="0"/>
      <w:marBottom w:val="0"/>
      <w:divBdr>
        <w:top w:val="none" w:sz="0" w:space="0" w:color="auto"/>
        <w:left w:val="none" w:sz="0" w:space="0" w:color="auto"/>
        <w:bottom w:val="none" w:sz="0" w:space="0" w:color="auto"/>
        <w:right w:val="none" w:sz="0" w:space="0" w:color="auto"/>
      </w:divBdr>
    </w:div>
    <w:div w:id="311562886">
      <w:bodyDiv w:val="1"/>
      <w:marLeft w:val="0"/>
      <w:marRight w:val="0"/>
      <w:marTop w:val="0"/>
      <w:marBottom w:val="0"/>
      <w:divBdr>
        <w:top w:val="none" w:sz="0" w:space="0" w:color="auto"/>
        <w:left w:val="none" w:sz="0" w:space="0" w:color="auto"/>
        <w:bottom w:val="none" w:sz="0" w:space="0" w:color="auto"/>
        <w:right w:val="none" w:sz="0" w:space="0" w:color="auto"/>
      </w:divBdr>
    </w:div>
    <w:div w:id="343288256">
      <w:bodyDiv w:val="1"/>
      <w:marLeft w:val="0"/>
      <w:marRight w:val="0"/>
      <w:marTop w:val="0"/>
      <w:marBottom w:val="0"/>
      <w:divBdr>
        <w:top w:val="none" w:sz="0" w:space="0" w:color="auto"/>
        <w:left w:val="none" w:sz="0" w:space="0" w:color="auto"/>
        <w:bottom w:val="none" w:sz="0" w:space="0" w:color="auto"/>
        <w:right w:val="none" w:sz="0" w:space="0" w:color="auto"/>
      </w:divBdr>
    </w:div>
    <w:div w:id="352926989">
      <w:bodyDiv w:val="1"/>
      <w:marLeft w:val="0"/>
      <w:marRight w:val="0"/>
      <w:marTop w:val="0"/>
      <w:marBottom w:val="0"/>
      <w:divBdr>
        <w:top w:val="none" w:sz="0" w:space="0" w:color="auto"/>
        <w:left w:val="none" w:sz="0" w:space="0" w:color="auto"/>
        <w:bottom w:val="none" w:sz="0" w:space="0" w:color="auto"/>
        <w:right w:val="none" w:sz="0" w:space="0" w:color="auto"/>
      </w:divBdr>
    </w:div>
    <w:div w:id="402993506">
      <w:bodyDiv w:val="1"/>
      <w:marLeft w:val="0"/>
      <w:marRight w:val="0"/>
      <w:marTop w:val="0"/>
      <w:marBottom w:val="0"/>
      <w:divBdr>
        <w:top w:val="none" w:sz="0" w:space="0" w:color="auto"/>
        <w:left w:val="none" w:sz="0" w:space="0" w:color="auto"/>
        <w:bottom w:val="none" w:sz="0" w:space="0" w:color="auto"/>
        <w:right w:val="none" w:sz="0" w:space="0" w:color="auto"/>
      </w:divBdr>
    </w:div>
    <w:div w:id="491021842">
      <w:bodyDiv w:val="1"/>
      <w:marLeft w:val="0"/>
      <w:marRight w:val="0"/>
      <w:marTop w:val="0"/>
      <w:marBottom w:val="0"/>
      <w:divBdr>
        <w:top w:val="none" w:sz="0" w:space="0" w:color="auto"/>
        <w:left w:val="none" w:sz="0" w:space="0" w:color="auto"/>
        <w:bottom w:val="none" w:sz="0" w:space="0" w:color="auto"/>
        <w:right w:val="none" w:sz="0" w:space="0" w:color="auto"/>
      </w:divBdr>
    </w:div>
    <w:div w:id="508906451">
      <w:bodyDiv w:val="1"/>
      <w:marLeft w:val="0"/>
      <w:marRight w:val="0"/>
      <w:marTop w:val="0"/>
      <w:marBottom w:val="0"/>
      <w:divBdr>
        <w:top w:val="none" w:sz="0" w:space="0" w:color="auto"/>
        <w:left w:val="none" w:sz="0" w:space="0" w:color="auto"/>
        <w:bottom w:val="none" w:sz="0" w:space="0" w:color="auto"/>
        <w:right w:val="none" w:sz="0" w:space="0" w:color="auto"/>
      </w:divBdr>
      <w:divsChild>
        <w:div w:id="1308704253">
          <w:marLeft w:val="0"/>
          <w:marRight w:val="0"/>
          <w:marTop w:val="0"/>
          <w:marBottom w:val="0"/>
          <w:divBdr>
            <w:top w:val="none" w:sz="0" w:space="0" w:color="auto"/>
            <w:left w:val="none" w:sz="0" w:space="0" w:color="auto"/>
            <w:bottom w:val="none" w:sz="0" w:space="0" w:color="auto"/>
            <w:right w:val="none" w:sz="0" w:space="0" w:color="auto"/>
          </w:divBdr>
        </w:div>
      </w:divsChild>
    </w:div>
    <w:div w:id="534655251">
      <w:bodyDiv w:val="1"/>
      <w:marLeft w:val="0"/>
      <w:marRight w:val="0"/>
      <w:marTop w:val="0"/>
      <w:marBottom w:val="0"/>
      <w:divBdr>
        <w:top w:val="none" w:sz="0" w:space="0" w:color="auto"/>
        <w:left w:val="none" w:sz="0" w:space="0" w:color="auto"/>
        <w:bottom w:val="none" w:sz="0" w:space="0" w:color="auto"/>
        <w:right w:val="none" w:sz="0" w:space="0" w:color="auto"/>
      </w:divBdr>
    </w:div>
    <w:div w:id="541022081">
      <w:bodyDiv w:val="1"/>
      <w:marLeft w:val="0"/>
      <w:marRight w:val="0"/>
      <w:marTop w:val="0"/>
      <w:marBottom w:val="0"/>
      <w:divBdr>
        <w:top w:val="none" w:sz="0" w:space="0" w:color="auto"/>
        <w:left w:val="none" w:sz="0" w:space="0" w:color="auto"/>
        <w:bottom w:val="none" w:sz="0" w:space="0" w:color="auto"/>
        <w:right w:val="none" w:sz="0" w:space="0" w:color="auto"/>
      </w:divBdr>
    </w:div>
    <w:div w:id="684938014">
      <w:bodyDiv w:val="1"/>
      <w:marLeft w:val="0"/>
      <w:marRight w:val="0"/>
      <w:marTop w:val="0"/>
      <w:marBottom w:val="0"/>
      <w:divBdr>
        <w:top w:val="none" w:sz="0" w:space="0" w:color="auto"/>
        <w:left w:val="none" w:sz="0" w:space="0" w:color="auto"/>
        <w:bottom w:val="none" w:sz="0" w:space="0" w:color="auto"/>
        <w:right w:val="none" w:sz="0" w:space="0" w:color="auto"/>
      </w:divBdr>
    </w:div>
    <w:div w:id="692462529">
      <w:bodyDiv w:val="1"/>
      <w:marLeft w:val="0"/>
      <w:marRight w:val="0"/>
      <w:marTop w:val="0"/>
      <w:marBottom w:val="0"/>
      <w:divBdr>
        <w:top w:val="none" w:sz="0" w:space="0" w:color="auto"/>
        <w:left w:val="none" w:sz="0" w:space="0" w:color="auto"/>
        <w:bottom w:val="none" w:sz="0" w:space="0" w:color="auto"/>
        <w:right w:val="none" w:sz="0" w:space="0" w:color="auto"/>
      </w:divBdr>
    </w:div>
    <w:div w:id="721831484">
      <w:bodyDiv w:val="1"/>
      <w:marLeft w:val="0"/>
      <w:marRight w:val="0"/>
      <w:marTop w:val="0"/>
      <w:marBottom w:val="0"/>
      <w:divBdr>
        <w:top w:val="none" w:sz="0" w:space="0" w:color="auto"/>
        <w:left w:val="none" w:sz="0" w:space="0" w:color="auto"/>
        <w:bottom w:val="none" w:sz="0" w:space="0" w:color="auto"/>
        <w:right w:val="none" w:sz="0" w:space="0" w:color="auto"/>
      </w:divBdr>
    </w:div>
    <w:div w:id="771513928">
      <w:bodyDiv w:val="1"/>
      <w:marLeft w:val="0"/>
      <w:marRight w:val="0"/>
      <w:marTop w:val="0"/>
      <w:marBottom w:val="0"/>
      <w:divBdr>
        <w:top w:val="none" w:sz="0" w:space="0" w:color="auto"/>
        <w:left w:val="none" w:sz="0" w:space="0" w:color="auto"/>
        <w:bottom w:val="none" w:sz="0" w:space="0" w:color="auto"/>
        <w:right w:val="none" w:sz="0" w:space="0" w:color="auto"/>
      </w:divBdr>
    </w:div>
    <w:div w:id="849875523">
      <w:bodyDiv w:val="1"/>
      <w:marLeft w:val="0"/>
      <w:marRight w:val="0"/>
      <w:marTop w:val="0"/>
      <w:marBottom w:val="0"/>
      <w:divBdr>
        <w:top w:val="none" w:sz="0" w:space="0" w:color="auto"/>
        <w:left w:val="none" w:sz="0" w:space="0" w:color="auto"/>
        <w:bottom w:val="none" w:sz="0" w:space="0" w:color="auto"/>
        <w:right w:val="none" w:sz="0" w:space="0" w:color="auto"/>
      </w:divBdr>
    </w:div>
    <w:div w:id="886992644">
      <w:bodyDiv w:val="1"/>
      <w:marLeft w:val="0"/>
      <w:marRight w:val="0"/>
      <w:marTop w:val="0"/>
      <w:marBottom w:val="0"/>
      <w:divBdr>
        <w:top w:val="none" w:sz="0" w:space="0" w:color="auto"/>
        <w:left w:val="none" w:sz="0" w:space="0" w:color="auto"/>
        <w:bottom w:val="none" w:sz="0" w:space="0" w:color="auto"/>
        <w:right w:val="none" w:sz="0" w:space="0" w:color="auto"/>
      </w:divBdr>
    </w:div>
    <w:div w:id="891698953">
      <w:bodyDiv w:val="1"/>
      <w:marLeft w:val="0"/>
      <w:marRight w:val="0"/>
      <w:marTop w:val="0"/>
      <w:marBottom w:val="0"/>
      <w:divBdr>
        <w:top w:val="none" w:sz="0" w:space="0" w:color="auto"/>
        <w:left w:val="none" w:sz="0" w:space="0" w:color="auto"/>
        <w:bottom w:val="none" w:sz="0" w:space="0" w:color="auto"/>
        <w:right w:val="none" w:sz="0" w:space="0" w:color="auto"/>
      </w:divBdr>
    </w:div>
    <w:div w:id="895625630">
      <w:bodyDiv w:val="1"/>
      <w:marLeft w:val="0"/>
      <w:marRight w:val="0"/>
      <w:marTop w:val="0"/>
      <w:marBottom w:val="0"/>
      <w:divBdr>
        <w:top w:val="none" w:sz="0" w:space="0" w:color="auto"/>
        <w:left w:val="none" w:sz="0" w:space="0" w:color="auto"/>
        <w:bottom w:val="none" w:sz="0" w:space="0" w:color="auto"/>
        <w:right w:val="none" w:sz="0" w:space="0" w:color="auto"/>
      </w:divBdr>
    </w:div>
    <w:div w:id="1072629685">
      <w:bodyDiv w:val="1"/>
      <w:marLeft w:val="0"/>
      <w:marRight w:val="0"/>
      <w:marTop w:val="0"/>
      <w:marBottom w:val="0"/>
      <w:divBdr>
        <w:top w:val="none" w:sz="0" w:space="0" w:color="auto"/>
        <w:left w:val="none" w:sz="0" w:space="0" w:color="auto"/>
        <w:bottom w:val="none" w:sz="0" w:space="0" w:color="auto"/>
        <w:right w:val="none" w:sz="0" w:space="0" w:color="auto"/>
      </w:divBdr>
    </w:div>
    <w:div w:id="1157770811">
      <w:bodyDiv w:val="1"/>
      <w:marLeft w:val="0"/>
      <w:marRight w:val="0"/>
      <w:marTop w:val="0"/>
      <w:marBottom w:val="0"/>
      <w:divBdr>
        <w:top w:val="none" w:sz="0" w:space="0" w:color="auto"/>
        <w:left w:val="none" w:sz="0" w:space="0" w:color="auto"/>
        <w:bottom w:val="none" w:sz="0" w:space="0" w:color="auto"/>
        <w:right w:val="none" w:sz="0" w:space="0" w:color="auto"/>
      </w:divBdr>
    </w:div>
    <w:div w:id="1180000401">
      <w:bodyDiv w:val="1"/>
      <w:marLeft w:val="0"/>
      <w:marRight w:val="0"/>
      <w:marTop w:val="0"/>
      <w:marBottom w:val="0"/>
      <w:divBdr>
        <w:top w:val="none" w:sz="0" w:space="0" w:color="auto"/>
        <w:left w:val="none" w:sz="0" w:space="0" w:color="auto"/>
        <w:bottom w:val="none" w:sz="0" w:space="0" w:color="auto"/>
        <w:right w:val="none" w:sz="0" w:space="0" w:color="auto"/>
      </w:divBdr>
    </w:div>
    <w:div w:id="1180654778">
      <w:bodyDiv w:val="1"/>
      <w:marLeft w:val="0"/>
      <w:marRight w:val="0"/>
      <w:marTop w:val="0"/>
      <w:marBottom w:val="0"/>
      <w:divBdr>
        <w:top w:val="none" w:sz="0" w:space="0" w:color="auto"/>
        <w:left w:val="none" w:sz="0" w:space="0" w:color="auto"/>
        <w:bottom w:val="none" w:sz="0" w:space="0" w:color="auto"/>
        <w:right w:val="none" w:sz="0" w:space="0" w:color="auto"/>
      </w:divBdr>
    </w:div>
    <w:div w:id="1231845048">
      <w:bodyDiv w:val="1"/>
      <w:marLeft w:val="0"/>
      <w:marRight w:val="0"/>
      <w:marTop w:val="0"/>
      <w:marBottom w:val="0"/>
      <w:divBdr>
        <w:top w:val="none" w:sz="0" w:space="0" w:color="auto"/>
        <w:left w:val="none" w:sz="0" w:space="0" w:color="auto"/>
        <w:bottom w:val="none" w:sz="0" w:space="0" w:color="auto"/>
        <w:right w:val="none" w:sz="0" w:space="0" w:color="auto"/>
      </w:divBdr>
    </w:div>
    <w:div w:id="1293753887">
      <w:bodyDiv w:val="1"/>
      <w:marLeft w:val="0"/>
      <w:marRight w:val="0"/>
      <w:marTop w:val="0"/>
      <w:marBottom w:val="0"/>
      <w:divBdr>
        <w:top w:val="none" w:sz="0" w:space="0" w:color="auto"/>
        <w:left w:val="none" w:sz="0" w:space="0" w:color="auto"/>
        <w:bottom w:val="none" w:sz="0" w:space="0" w:color="auto"/>
        <w:right w:val="none" w:sz="0" w:space="0" w:color="auto"/>
      </w:divBdr>
    </w:div>
    <w:div w:id="1299333386">
      <w:bodyDiv w:val="1"/>
      <w:marLeft w:val="0"/>
      <w:marRight w:val="0"/>
      <w:marTop w:val="0"/>
      <w:marBottom w:val="0"/>
      <w:divBdr>
        <w:top w:val="none" w:sz="0" w:space="0" w:color="auto"/>
        <w:left w:val="none" w:sz="0" w:space="0" w:color="auto"/>
        <w:bottom w:val="none" w:sz="0" w:space="0" w:color="auto"/>
        <w:right w:val="none" w:sz="0" w:space="0" w:color="auto"/>
      </w:divBdr>
    </w:div>
    <w:div w:id="1302154732">
      <w:bodyDiv w:val="1"/>
      <w:marLeft w:val="0"/>
      <w:marRight w:val="0"/>
      <w:marTop w:val="0"/>
      <w:marBottom w:val="0"/>
      <w:divBdr>
        <w:top w:val="none" w:sz="0" w:space="0" w:color="auto"/>
        <w:left w:val="none" w:sz="0" w:space="0" w:color="auto"/>
        <w:bottom w:val="none" w:sz="0" w:space="0" w:color="auto"/>
        <w:right w:val="none" w:sz="0" w:space="0" w:color="auto"/>
      </w:divBdr>
    </w:div>
    <w:div w:id="1351685836">
      <w:bodyDiv w:val="1"/>
      <w:marLeft w:val="0"/>
      <w:marRight w:val="0"/>
      <w:marTop w:val="0"/>
      <w:marBottom w:val="0"/>
      <w:divBdr>
        <w:top w:val="none" w:sz="0" w:space="0" w:color="auto"/>
        <w:left w:val="none" w:sz="0" w:space="0" w:color="auto"/>
        <w:bottom w:val="none" w:sz="0" w:space="0" w:color="auto"/>
        <w:right w:val="none" w:sz="0" w:space="0" w:color="auto"/>
      </w:divBdr>
    </w:div>
    <w:div w:id="1402825784">
      <w:bodyDiv w:val="1"/>
      <w:marLeft w:val="0"/>
      <w:marRight w:val="0"/>
      <w:marTop w:val="0"/>
      <w:marBottom w:val="0"/>
      <w:divBdr>
        <w:top w:val="none" w:sz="0" w:space="0" w:color="auto"/>
        <w:left w:val="none" w:sz="0" w:space="0" w:color="auto"/>
        <w:bottom w:val="none" w:sz="0" w:space="0" w:color="auto"/>
        <w:right w:val="none" w:sz="0" w:space="0" w:color="auto"/>
      </w:divBdr>
    </w:div>
    <w:div w:id="1409881261">
      <w:bodyDiv w:val="1"/>
      <w:marLeft w:val="0"/>
      <w:marRight w:val="0"/>
      <w:marTop w:val="0"/>
      <w:marBottom w:val="0"/>
      <w:divBdr>
        <w:top w:val="none" w:sz="0" w:space="0" w:color="auto"/>
        <w:left w:val="none" w:sz="0" w:space="0" w:color="auto"/>
        <w:bottom w:val="none" w:sz="0" w:space="0" w:color="auto"/>
        <w:right w:val="none" w:sz="0" w:space="0" w:color="auto"/>
      </w:divBdr>
    </w:div>
    <w:div w:id="1512255712">
      <w:bodyDiv w:val="1"/>
      <w:marLeft w:val="0"/>
      <w:marRight w:val="0"/>
      <w:marTop w:val="0"/>
      <w:marBottom w:val="0"/>
      <w:divBdr>
        <w:top w:val="none" w:sz="0" w:space="0" w:color="auto"/>
        <w:left w:val="none" w:sz="0" w:space="0" w:color="auto"/>
        <w:bottom w:val="none" w:sz="0" w:space="0" w:color="auto"/>
        <w:right w:val="none" w:sz="0" w:space="0" w:color="auto"/>
      </w:divBdr>
    </w:div>
    <w:div w:id="1520662717">
      <w:bodyDiv w:val="1"/>
      <w:marLeft w:val="0"/>
      <w:marRight w:val="0"/>
      <w:marTop w:val="0"/>
      <w:marBottom w:val="0"/>
      <w:divBdr>
        <w:top w:val="none" w:sz="0" w:space="0" w:color="auto"/>
        <w:left w:val="none" w:sz="0" w:space="0" w:color="auto"/>
        <w:bottom w:val="none" w:sz="0" w:space="0" w:color="auto"/>
        <w:right w:val="none" w:sz="0" w:space="0" w:color="auto"/>
      </w:divBdr>
    </w:div>
    <w:div w:id="1571118741">
      <w:bodyDiv w:val="1"/>
      <w:marLeft w:val="0"/>
      <w:marRight w:val="0"/>
      <w:marTop w:val="0"/>
      <w:marBottom w:val="0"/>
      <w:divBdr>
        <w:top w:val="none" w:sz="0" w:space="0" w:color="auto"/>
        <w:left w:val="none" w:sz="0" w:space="0" w:color="auto"/>
        <w:bottom w:val="none" w:sz="0" w:space="0" w:color="auto"/>
        <w:right w:val="none" w:sz="0" w:space="0" w:color="auto"/>
      </w:divBdr>
    </w:div>
    <w:div w:id="1619753943">
      <w:bodyDiv w:val="1"/>
      <w:marLeft w:val="0"/>
      <w:marRight w:val="0"/>
      <w:marTop w:val="0"/>
      <w:marBottom w:val="0"/>
      <w:divBdr>
        <w:top w:val="none" w:sz="0" w:space="0" w:color="auto"/>
        <w:left w:val="none" w:sz="0" w:space="0" w:color="auto"/>
        <w:bottom w:val="none" w:sz="0" w:space="0" w:color="auto"/>
        <w:right w:val="none" w:sz="0" w:space="0" w:color="auto"/>
      </w:divBdr>
    </w:div>
    <w:div w:id="1643921889">
      <w:bodyDiv w:val="1"/>
      <w:marLeft w:val="0"/>
      <w:marRight w:val="0"/>
      <w:marTop w:val="0"/>
      <w:marBottom w:val="0"/>
      <w:divBdr>
        <w:top w:val="none" w:sz="0" w:space="0" w:color="auto"/>
        <w:left w:val="none" w:sz="0" w:space="0" w:color="auto"/>
        <w:bottom w:val="none" w:sz="0" w:space="0" w:color="auto"/>
        <w:right w:val="none" w:sz="0" w:space="0" w:color="auto"/>
      </w:divBdr>
    </w:div>
    <w:div w:id="1676957627">
      <w:bodyDiv w:val="1"/>
      <w:marLeft w:val="0"/>
      <w:marRight w:val="0"/>
      <w:marTop w:val="0"/>
      <w:marBottom w:val="0"/>
      <w:divBdr>
        <w:top w:val="none" w:sz="0" w:space="0" w:color="auto"/>
        <w:left w:val="none" w:sz="0" w:space="0" w:color="auto"/>
        <w:bottom w:val="none" w:sz="0" w:space="0" w:color="auto"/>
        <w:right w:val="none" w:sz="0" w:space="0" w:color="auto"/>
      </w:divBdr>
      <w:divsChild>
        <w:div w:id="722369954">
          <w:marLeft w:val="0"/>
          <w:marRight w:val="0"/>
          <w:marTop w:val="0"/>
          <w:marBottom w:val="0"/>
          <w:divBdr>
            <w:top w:val="none" w:sz="0" w:space="0" w:color="auto"/>
            <w:left w:val="none" w:sz="0" w:space="0" w:color="auto"/>
            <w:bottom w:val="none" w:sz="0" w:space="0" w:color="auto"/>
            <w:right w:val="none" w:sz="0" w:space="0" w:color="auto"/>
          </w:divBdr>
        </w:div>
      </w:divsChild>
    </w:div>
    <w:div w:id="1683042654">
      <w:bodyDiv w:val="1"/>
      <w:marLeft w:val="0"/>
      <w:marRight w:val="0"/>
      <w:marTop w:val="0"/>
      <w:marBottom w:val="0"/>
      <w:divBdr>
        <w:top w:val="none" w:sz="0" w:space="0" w:color="auto"/>
        <w:left w:val="none" w:sz="0" w:space="0" w:color="auto"/>
        <w:bottom w:val="none" w:sz="0" w:space="0" w:color="auto"/>
        <w:right w:val="none" w:sz="0" w:space="0" w:color="auto"/>
      </w:divBdr>
    </w:div>
    <w:div w:id="1747800064">
      <w:bodyDiv w:val="1"/>
      <w:marLeft w:val="0"/>
      <w:marRight w:val="0"/>
      <w:marTop w:val="0"/>
      <w:marBottom w:val="0"/>
      <w:divBdr>
        <w:top w:val="none" w:sz="0" w:space="0" w:color="auto"/>
        <w:left w:val="none" w:sz="0" w:space="0" w:color="auto"/>
        <w:bottom w:val="none" w:sz="0" w:space="0" w:color="auto"/>
        <w:right w:val="none" w:sz="0" w:space="0" w:color="auto"/>
      </w:divBdr>
    </w:div>
    <w:div w:id="1798448832">
      <w:bodyDiv w:val="1"/>
      <w:marLeft w:val="0"/>
      <w:marRight w:val="0"/>
      <w:marTop w:val="0"/>
      <w:marBottom w:val="0"/>
      <w:divBdr>
        <w:top w:val="none" w:sz="0" w:space="0" w:color="auto"/>
        <w:left w:val="none" w:sz="0" w:space="0" w:color="auto"/>
        <w:bottom w:val="none" w:sz="0" w:space="0" w:color="auto"/>
        <w:right w:val="none" w:sz="0" w:space="0" w:color="auto"/>
      </w:divBdr>
    </w:div>
    <w:div w:id="1800028106">
      <w:bodyDiv w:val="1"/>
      <w:marLeft w:val="0"/>
      <w:marRight w:val="0"/>
      <w:marTop w:val="0"/>
      <w:marBottom w:val="0"/>
      <w:divBdr>
        <w:top w:val="none" w:sz="0" w:space="0" w:color="auto"/>
        <w:left w:val="none" w:sz="0" w:space="0" w:color="auto"/>
        <w:bottom w:val="none" w:sz="0" w:space="0" w:color="auto"/>
        <w:right w:val="none" w:sz="0" w:space="0" w:color="auto"/>
      </w:divBdr>
    </w:div>
    <w:div w:id="1803569840">
      <w:bodyDiv w:val="1"/>
      <w:marLeft w:val="0"/>
      <w:marRight w:val="0"/>
      <w:marTop w:val="0"/>
      <w:marBottom w:val="0"/>
      <w:divBdr>
        <w:top w:val="none" w:sz="0" w:space="0" w:color="auto"/>
        <w:left w:val="none" w:sz="0" w:space="0" w:color="auto"/>
        <w:bottom w:val="none" w:sz="0" w:space="0" w:color="auto"/>
        <w:right w:val="none" w:sz="0" w:space="0" w:color="auto"/>
      </w:divBdr>
    </w:div>
    <w:div w:id="1826510082">
      <w:bodyDiv w:val="1"/>
      <w:marLeft w:val="0"/>
      <w:marRight w:val="0"/>
      <w:marTop w:val="0"/>
      <w:marBottom w:val="0"/>
      <w:divBdr>
        <w:top w:val="none" w:sz="0" w:space="0" w:color="auto"/>
        <w:left w:val="none" w:sz="0" w:space="0" w:color="auto"/>
        <w:bottom w:val="none" w:sz="0" w:space="0" w:color="auto"/>
        <w:right w:val="none" w:sz="0" w:space="0" w:color="auto"/>
      </w:divBdr>
    </w:div>
    <w:div w:id="1862161977">
      <w:bodyDiv w:val="1"/>
      <w:marLeft w:val="0"/>
      <w:marRight w:val="0"/>
      <w:marTop w:val="0"/>
      <w:marBottom w:val="0"/>
      <w:divBdr>
        <w:top w:val="none" w:sz="0" w:space="0" w:color="auto"/>
        <w:left w:val="none" w:sz="0" w:space="0" w:color="auto"/>
        <w:bottom w:val="none" w:sz="0" w:space="0" w:color="auto"/>
        <w:right w:val="none" w:sz="0" w:space="0" w:color="auto"/>
      </w:divBdr>
    </w:div>
    <w:div w:id="1874876329">
      <w:bodyDiv w:val="1"/>
      <w:marLeft w:val="0"/>
      <w:marRight w:val="0"/>
      <w:marTop w:val="0"/>
      <w:marBottom w:val="0"/>
      <w:divBdr>
        <w:top w:val="none" w:sz="0" w:space="0" w:color="auto"/>
        <w:left w:val="none" w:sz="0" w:space="0" w:color="auto"/>
        <w:bottom w:val="none" w:sz="0" w:space="0" w:color="auto"/>
        <w:right w:val="none" w:sz="0" w:space="0" w:color="auto"/>
      </w:divBdr>
    </w:div>
    <w:div w:id="1993680680">
      <w:bodyDiv w:val="1"/>
      <w:marLeft w:val="0"/>
      <w:marRight w:val="0"/>
      <w:marTop w:val="0"/>
      <w:marBottom w:val="0"/>
      <w:divBdr>
        <w:top w:val="none" w:sz="0" w:space="0" w:color="auto"/>
        <w:left w:val="none" w:sz="0" w:space="0" w:color="auto"/>
        <w:bottom w:val="none" w:sz="0" w:space="0" w:color="auto"/>
        <w:right w:val="none" w:sz="0" w:space="0" w:color="auto"/>
      </w:divBdr>
    </w:div>
    <w:div w:id="2009745293">
      <w:bodyDiv w:val="1"/>
      <w:marLeft w:val="0"/>
      <w:marRight w:val="0"/>
      <w:marTop w:val="0"/>
      <w:marBottom w:val="0"/>
      <w:divBdr>
        <w:top w:val="none" w:sz="0" w:space="0" w:color="auto"/>
        <w:left w:val="none" w:sz="0" w:space="0" w:color="auto"/>
        <w:bottom w:val="none" w:sz="0" w:space="0" w:color="auto"/>
        <w:right w:val="none" w:sz="0" w:space="0" w:color="auto"/>
      </w:divBdr>
    </w:div>
    <w:div w:id="2046052033">
      <w:bodyDiv w:val="1"/>
      <w:marLeft w:val="0"/>
      <w:marRight w:val="0"/>
      <w:marTop w:val="0"/>
      <w:marBottom w:val="0"/>
      <w:divBdr>
        <w:top w:val="none" w:sz="0" w:space="0" w:color="auto"/>
        <w:left w:val="none" w:sz="0" w:space="0" w:color="auto"/>
        <w:bottom w:val="none" w:sz="0" w:space="0" w:color="auto"/>
        <w:right w:val="none" w:sz="0" w:space="0" w:color="auto"/>
      </w:divBdr>
    </w:div>
    <w:div w:id="2065399263">
      <w:bodyDiv w:val="1"/>
      <w:marLeft w:val="0"/>
      <w:marRight w:val="0"/>
      <w:marTop w:val="0"/>
      <w:marBottom w:val="0"/>
      <w:divBdr>
        <w:top w:val="none" w:sz="0" w:space="0" w:color="auto"/>
        <w:left w:val="none" w:sz="0" w:space="0" w:color="auto"/>
        <w:bottom w:val="none" w:sz="0" w:space="0" w:color="auto"/>
        <w:right w:val="none" w:sz="0" w:space="0" w:color="auto"/>
      </w:divBdr>
    </w:div>
    <w:div w:id="2130127465">
      <w:bodyDiv w:val="1"/>
      <w:marLeft w:val="0"/>
      <w:marRight w:val="0"/>
      <w:marTop w:val="0"/>
      <w:marBottom w:val="0"/>
      <w:divBdr>
        <w:top w:val="none" w:sz="0" w:space="0" w:color="auto"/>
        <w:left w:val="none" w:sz="0" w:space="0" w:color="auto"/>
        <w:bottom w:val="none" w:sz="0" w:space="0" w:color="auto"/>
        <w:right w:val="none" w:sz="0" w:space="0" w:color="auto"/>
      </w:divBdr>
    </w:div>
    <w:div w:id="2133942279">
      <w:bodyDiv w:val="1"/>
      <w:marLeft w:val="0"/>
      <w:marRight w:val="0"/>
      <w:marTop w:val="0"/>
      <w:marBottom w:val="0"/>
      <w:divBdr>
        <w:top w:val="none" w:sz="0" w:space="0" w:color="auto"/>
        <w:left w:val="none" w:sz="0" w:space="0" w:color="auto"/>
        <w:bottom w:val="none" w:sz="0" w:space="0" w:color="auto"/>
        <w:right w:val="none" w:sz="0" w:space="0" w:color="auto"/>
      </w:divBdr>
    </w:div>
    <w:div w:id="21421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REC-CSS1-961217" TargetMode="External"/><Relationship Id="rId18" Type="http://schemas.openxmlformats.org/officeDocument/2006/relationships/hyperlink" Target="https://docs-archive.freebsd.org/44doc/papers/jail/jail-9.html" TargetMode="External"/><Relationship Id="rId26" Type="http://schemas.openxmlformats.org/officeDocument/2006/relationships/hyperlink" Target="https://maven.apache.org" TargetMode="External"/><Relationship Id="rId3" Type="http://schemas.openxmlformats.org/officeDocument/2006/relationships/styles" Target="styles.xml"/><Relationship Id="rId21" Type="http://schemas.openxmlformats.org/officeDocument/2006/relationships/hyperlink" Target="https://git-scm.com/book/en/v2/Getting-Started-About-Version-Control" TargetMode="External"/><Relationship Id="rId34" Type="http://schemas.openxmlformats.org/officeDocument/2006/relationships/fontTable" Target="fontTable.xml"/><Relationship Id="rId7" Type="http://schemas.openxmlformats.org/officeDocument/2006/relationships/hyperlink" Target="https://www.w3.org/People/Berners-Lee/WorldWideWeb.html" TargetMode="External"/><Relationship Id="rId12" Type="http://schemas.openxmlformats.org/officeDocument/2006/relationships/hyperlink" Target="https://www.w3.org/People/howcome/p/cascade.html" TargetMode="External"/><Relationship Id="rId17" Type="http://schemas.openxmlformats.org/officeDocument/2006/relationships/hyperlink" Target="https://262.ecma-international.org/6.0/index.html" TargetMode="External"/><Relationship Id="rId25" Type="http://schemas.openxmlformats.org/officeDocument/2006/relationships/hyperlink" Target="https://docs.docker.com/reference/dockerfile" TargetMode="External"/><Relationship Id="rId33"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nodejs/node-v0.x-archive/releases/tag/v0.0.1" TargetMode="External"/><Relationship Id="rId20" Type="http://schemas.openxmlformats.org/officeDocument/2006/relationships/hyperlink" Target="https://github.com/git/git/commit/e83c5163316f89bfbde7d9ab23ca2e25604af290" TargetMode="External"/><Relationship Id="rId29" Type="http://schemas.openxmlformats.org/officeDocument/2006/relationships/hyperlink" Target="https://db-engines.com/en/ranking" TargetMode="External"/><Relationship Id="rId1" Type="http://schemas.openxmlformats.org/officeDocument/2006/relationships/customXml" Target="../customXml/item1.xml"/><Relationship Id="rId6" Type="http://schemas.openxmlformats.org/officeDocument/2006/relationships/hyperlink" Target="https://www.usg.edu/galileo/skills/unit07/internet07_02.phtml" TargetMode="External"/><Relationship Id="rId11" Type="http://schemas.openxmlformats.org/officeDocument/2006/relationships/hyperlink" Target="https://www.php.net/manual/en/history.php.php" TargetMode="External"/><Relationship Id="rId24" Type="http://schemas.openxmlformats.org/officeDocument/2006/relationships/hyperlink" Target="https://www.redhat.com/en/topics/cloud-native-apps/what-is-containerization"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cma-international.org/wp-content/uploads/ECMA-262_1st_edition_june_1997.pdf" TargetMode="External"/><Relationship Id="rId23" Type="http://schemas.openxmlformats.org/officeDocument/2006/relationships/hyperlink" Target="https://www.fortunebusinessinsights.com/server-operating-system-market-106601" TargetMode="External"/><Relationship Id="rId28" Type="http://schemas.openxmlformats.org/officeDocument/2006/relationships/hyperlink" Target="https://docs.docker.com/compose" TargetMode="External"/><Relationship Id="rId36" Type="http://schemas.openxmlformats.org/officeDocument/2006/relationships/theme" Target="theme/theme1.xml"/><Relationship Id="rId10" Type="http://schemas.openxmlformats.org/officeDocument/2006/relationships/hyperlink" Target="https://www.w3.org/MarkUp/draft-ietf-iiir-html-01.txt" TargetMode="External"/><Relationship Id="rId19" Type="http://schemas.openxmlformats.org/officeDocument/2006/relationships/hyperlink" Target="https://docs.freebsd.org/en/books/handbook/jails" TargetMode="External"/><Relationship Id="rId31" Type="http://schemas.openxmlformats.org/officeDocument/2006/relationships/hyperlink" Target="https://www.postgresql.org/docs/7.1/mvcc.html" TargetMode="External"/><Relationship Id="rId4" Type="http://schemas.openxmlformats.org/officeDocument/2006/relationships/settings" Target="settings.xml"/><Relationship Id="rId9" Type="http://schemas.openxmlformats.org/officeDocument/2006/relationships/hyperlink" Target="https://www.rfc-editor.org/rfc/rfc882" TargetMode="External"/><Relationship Id="rId14" Type="http://schemas.openxmlformats.org/officeDocument/2006/relationships/hyperlink" Target="https://developer.mozilla.org/en-US/docs/Web/JavaScript/Guide/Introduction" TargetMode="External"/><Relationship Id="rId22" Type="http://schemas.openxmlformats.org/officeDocument/2006/relationships/hyperlink" Target="https://github.blog/open-source/git/commits-are-snapshots-not-diffs" TargetMode="External"/><Relationship Id="rId27" Type="http://schemas.openxmlformats.org/officeDocument/2006/relationships/hyperlink" Target="https://docs.docker.com/engine/network" TargetMode="External"/><Relationship Id="rId30" Type="http://schemas.openxmlformats.org/officeDocument/2006/relationships/hyperlink" Target="https://www.postgresql.org/about/licence" TargetMode="External"/><Relationship Id="rId35" Type="http://schemas.microsoft.com/office/2011/relationships/people" Target="people.xml"/><Relationship Id="rId8" Type="http://schemas.openxmlformats.org/officeDocument/2006/relationships/hyperlink" Target="https://datatracker.ietf.org/doc/html/rfc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B045C-4C9C-4645-9D98-6BA94108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23</Pages>
  <Words>8019</Words>
  <Characters>45714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Horbenko</dc:creator>
  <cp:keywords/>
  <dc:description/>
  <cp:lastModifiedBy>Mykola Horbenko</cp:lastModifiedBy>
  <cp:revision>47</cp:revision>
  <dcterms:created xsi:type="dcterms:W3CDTF">2025-07-16T18:29:00Z</dcterms:created>
  <dcterms:modified xsi:type="dcterms:W3CDTF">2025-07-16T19:34:00Z</dcterms:modified>
</cp:coreProperties>
</file>